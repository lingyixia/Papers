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2281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4"/>
        <w:gridCol w:w="3060"/>
        <w:gridCol w:w="1800"/>
        <w:gridCol w:w="2598"/>
      </w:tblGrid>
      <w:tr w:rsidR="00406F60" w:rsidRPr="00890714" w:rsidTr="00856969">
        <w:trPr>
          <w:trHeight w:val="455"/>
        </w:trPr>
        <w:tc>
          <w:tcPr>
            <w:tcW w:w="1864" w:type="dxa"/>
            <w:vAlign w:val="center"/>
          </w:tcPr>
          <w:p w:rsidR="00406F60" w:rsidRPr="00303634" w:rsidRDefault="00406F60" w:rsidP="00856969">
            <w:pPr>
              <w:jc w:val="center"/>
              <w:rPr>
                <w:b/>
                <w:szCs w:val="21"/>
              </w:rPr>
            </w:pPr>
            <w:r w:rsidRPr="00303634">
              <w:rPr>
                <w:rFonts w:hint="eastAsia"/>
                <w:b/>
                <w:szCs w:val="21"/>
              </w:rPr>
              <w:t>发明名称</w:t>
            </w:r>
          </w:p>
        </w:tc>
        <w:tc>
          <w:tcPr>
            <w:tcW w:w="7458" w:type="dxa"/>
            <w:gridSpan w:val="3"/>
            <w:vAlign w:val="center"/>
          </w:tcPr>
          <w:p w:rsidR="00406F60" w:rsidRPr="0001438E" w:rsidRDefault="0084686D" w:rsidP="000143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宋体" w:hAnsi="宋体" w:cs="宋体"/>
                <w:b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color w:val="000000"/>
                <w:sz w:val="28"/>
                <w:szCs w:val="28"/>
              </w:rPr>
              <w:t>基于迁移学习的细粒度情感倾向分析</w:t>
            </w:r>
          </w:p>
        </w:tc>
      </w:tr>
      <w:tr w:rsidR="00406F60" w:rsidTr="00856969">
        <w:trPr>
          <w:trHeight w:val="455"/>
        </w:trPr>
        <w:tc>
          <w:tcPr>
            <w:tcW w:w="1864" w:type="dxa"/>
            <w:vAlign w:val="center"/>
          </w:tcPr>
          <w:p w:rsidR="00406F60" w:rsidRPr="00E64D11" w:rsidRDefault="00406F60" w:rsidP="00856969">
            <w:pPr>
              <w:jc w:val="center"/>
              <w:rPr>
                <w:b/>
                <w:szCs w:val="21"/>
              </w:rPr>
            </w:pPr>
            <w:r w:rsidRPr="00E64D11">
              <w:rPr>
                <w:rFonts w:hint="eastAsia"/>
                <w:b/>
                <w:szCs w:val="21"/>
              </w:rPr>
              <w:t>所属项目</w:t>
            </w:r>
          </w:p>
        </w:tc>
        <w:tc>
          <w:tcPr>
            <w:tcW w:w="7458" w:type="dxa"/>
            <w:gridSpan w:val="3"/>
            <w:vAlign w:val="center"/>
          </w:tcPr>
          <w:p w:rsidR="00406F60" w:rsidRDefault="00027038" w:rsidP="0085696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互联网广告</w:t>
            </w:r>
          </w:p>
        </w:tc>
      </w:tr>
      <w:tr w:rsidR="00406F60" w:rsidRPr="00303634" w:rsidTr="00856969">
        <w:trPr>
          <w:trHeight w:val="456"/>
        </w:trPr>
        <w:tc>
          <w:tcPr>
            <w:tcW w:w="1864" w:type="dxa"/>
            <w:vAlign w:val="center"/>
          </w:tcPr>
          <w:p w:rsidR="00406F60" w:rsidRPr="00303634" w:rsidRDefault="00406F60" w:rsidP="00856969">
            <w:pPr>
              <w:jc w:val="center"/>
              <w:rPr>
                <w:b/>
                <w:szCs w:val="21"/>
              </w:rPr>
            </w:pPr>
            <w:r w:rsidRPr="00303634">
              <w:rPr>
                <w:rFonts w:hint="eastAsia"/>
                <w:b/>
                <w:szCs w:val="21"/>
              </w:rPr>
              <w:t>所在</w:t>
            </w:r>
            <w:r>
              <w:rPr>
                <w:rFonts w:hint="eastAsia"/>
                <w:b/>
                <w:szCs w:val="21"/>
              </w:rPr>
              <w:t>部门</w:t>
            </w:r>
          </w:p>
        </w:tc>
        <w:tc>
          <w:tcPr>
            <w:tcW w:w="3060" w:type="dxa"/>
            <w:vAlign w:val="center"/>
          </w:tcPr>
          <w:p w:rsidR="00406F60" w:rsidRPr="00303634" w:rsidRDefault="0001438E" w:rsidP="0057788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精准广告平台中心</w:t>
            </w:r>
          </w:p>
        </w:tc>
        <w:tc>
          <w:tcPr>
            <w:tcW w:w="1800" w:type="dxa"/>
            <w:vAlign w:val="center"/>
          </w:tcPr>
          <w:p w:rsidR="00406F60" w:rsidRPr="00303634" w:rsidRDefault="00406F60" w:rsidP="00856969">
            <w:pPr>
              <w:jc w:val="center"/>
              <w:rPr>
                <w:b/>
                <w:szCs w:val="21"/>
              </w:rPr>
            </w:pPr>
            <w:r w:rsidRPr="00303634">
              <w:rPr>
                <w:rFonts w:hint="eastAsia"/>
                <w:b/>
                <w:szCs w:val="21"/>
              </w:rPr>
              <w:t>提交日期</w:t>
            </w:r>
          </w:p>
        </w:tc>
        <w:tc>
          <w:tcPr>
            <w:tcW w:w="2598" w:type="dxa"/>
            <w:vAlign w:val="center"/>
          </w:tcPr>
          <w:p w:rsidR="00406F60" w:rsidRPr="00303634" w:rsidRDefault="00406F60" w:rsidP="00E024E5">
            <w:pPr>
              <w:jc w:val="center"/>
              <w:rPr>
                <w:szCs w:val="21"/>
              </w:rPr>
            </w:pPr>
          </w:p>
        </w:tc>
      </w:tr>
      <w:tr w:rsidR="00406F60" w:rsidRPr="00303634" w:rsidTr="00856969">
        <w:trPr>
          <w:trHeight w:val="461"/>
        </w:trPr>
        <w:tc>
          <w:tcPr>
            <w:tcW w:w="1864" w:type="dxa"/>
            <w:vAlign w:val="center"/>
          </w:tcPr>
          <w:p w:rsidR="00406F60" w:rsidRPr="00303634" w:rsidRDefault="00406F60" w:rsidP="00856969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提交</w:t>
            </w:r>
            <w:r w:rsidRPr="00303634">
              <w:rPr>
                <w:rFonts w:hint="eastAsia"/>
                <w:b/>
                <w:szCs w:val="21"/>
              </w:rPr>
              <w:t>人</w:t>
            </w:r>
            <w:r w:rsidR="00696B3F">
              <w:rPr>
                <w:rFonts w:hint="eastAsia"/>
                <w:b/>
                <w:szCs w:val="21"/>
              </w:rPr>
              <w:t>（撰写人）</w:t>
            </w:r>
          </w:p>
        </w:tc>
        <w:tc>
          <w:tcPr>
            <w:tcW w:w="3060" w:type="dxa"/>
            <w:vAlign w:val="center"/>
          </w:tcPr>
          <w:p w:rsidR="00406F60" w:rsidRPr="00303634" w:rsidRDefault="0001438E" w:rsidP="00856969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贾东</w:t>
            </w:r>
            <w:proofErr w:type="gramEnd"/>
          </w:p>
        </w:tc>
        <w:tc>
          <w:tcPr>
            <w:tcW w:w="1800" w:type="dxa"/>
            <w:vAlign w:val="center"/>
          </w:tcPr>
          <w:p w:rsidR="00406F60" w:rsidRPr="00303634" w:rsidRDefault="00406F60" w:rsidP="00856969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提交</w:t>
            </w:r>
            <w:r w:rsidRPr="00303634">
              <w:rPr>
                <w:rFonts w:hint="eastAsia"/>
                <w:b/>
                <w:szCs w:val="21"/>
              </w:rPr>
              <w:t>人联系电话</w:t>
            </w:r>
          </w:p>
        </w:tc>
        <w:tc>
          <w:tcPr>
            <w:tcW w:w="2598" w:type="dxa"/>
            <w:vAlign w:val="center"/>
          </w:tcPr>
          <w:p w:rsidR="00406F60" w:rsidRPr="00303634" w:rsidRDefault="0001438E" w:rsidP="0085696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18710284988</w:t>
            </w:r>
          </w:p>
        </w:tc>
      </w:tr>
      <w:tr w:rsidR="00406F60" w:rsidRPr="00303634" w:rsidTr="00856969">
        <w:trPr>
          <w:trHeight w:val="453"/>
        </w:trPr>
        <w:tc>
          <w:tcPr>
            <w:tcW w:w="1864" w:type="dxa"/>
            <w:vAlign w:val="center"/>
          </w:tcPr>
          <w:p w:rsidR="00406F60" w:rsidRPr="00303634" w:rsidRDefault="00406F60" w:rsidP="00856969">
            <w:pPr>
              <w:jc w:val="center"/>
              <w:rPr>
                <w:b/>
                <w:szCs w:val="21"/>
              </w:rPr>
            </w:pPr>
            <w:r w:rsidRPr="00303634">
              <w:rPr>
                <w:rFonts w:hint="eastAsia"/>
                <w:b/>
                <w:szCs w:val="21"/>
              </w:rPr>
              <w:t>发明人</w:t>
            </w:r>
          </w:p>
        </w:tc>
        <w:tc>
          <w:tcPr>
            <w:tcW w:w="3060" w:type="dxa"/>
            <w:vAlign w:val="center"/>
          </w:tcPr>
          <w:p w:rsidR="00406F60" w:rsidRPr="00303634" w:rsidRDefault="0001438E" w:rsidP="00BE6700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贾东</w:t>
            </w:r>
            <w:proofErr w:type="gramEnd"/>
          </w:p>
        </w:tc>
        <w:tc>
          <w:tcPr>
            <w:tcW w:w="1800" w:type="dxa"/>
            <w:vAlign w:val="center"/>
          </w:tcPr>
          <w:p w:rsidR="00406F60" w:rsidRPr="00303634" w:rsidRDefault="00406F60" w:rsidP="00856969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提交</w:t>
            </w:r>
            <w:r w:rsidRPr="00303634">
              <w:rPr>
                <w:rFonts w:hint="eastAsia"/>
                <w:b/>
                <w:szCs w:val="21"/>
              </w:rPr>
              <w:t>人电子邮件</w:t>
            </w:r>
          </w:p>
        </w:tc>
        <w:tc>
          <w:tcPr>
            <w:tcW w:w="2598" w:type="dxa"/>
            <w:vAlign w:val="center"/>
          </w:tcPr>
          <w:p w:rsidR="00406F60" w:rsidRPr="00303634" w:rsidRDefault="0001438E" w:rsidP="00BE67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jiadongdlmu@126.com</w:t>
            </w:r>
          </w:p>
        </w:tc>
      </w:tr>
    </w:tbl>
    <w:p w:rsidR="00406F60" w:rsidRDefault="00406F60" w:rsidP="00856969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专利技术方案交底书</w:t>
      </w:r>
      <w:r w:rsidR="00D868F8">
        <w:rPr>
          <w:rFonts w:hint="eastAsia"/>
          <w:b/>
          <w:sz w:val="32"/>
          <w:szCs w:val="32"/>
        </w:rPr>
        <w:t>模板</w:t>
      </w:r>
      <w:r w:rsidR="00AC2253">
        <w:rPr>
          <w:rFonts w:hint="eastAsia"/>
          <w:b/>
          <w:sz w:val="32"/>
          <w:szCs w:val="32"/>
        </w:rPr>
        <w:t xml:space="preserve">      </w:t>
      </w:r>
    </w:p>
    <w:p w:rsidR="00FC09B6" w:rsidRPr="009E1370" w:rsidRDefault="00AC2253" w:rsidP="00406F60">
      <w:pPr>
        <w:rPr>
          <w:rFonts w:ascii="宋体" w:hAnsi="宋体"/>
          <w:b/>
          <w:sz w:val="28"/>
          <w:szCs w:val="32"/>
        </w:rPr>
      </w:pPr>
      <w:r w:rsidRPr="009E1370">
        <w:rPr>
          <w:rFonts w:ascii="宋体" w:hAnsi="宋体" w:hint="eastAsia"/>
          <w:b/>
          <w:sz w:val="28"/>
          <w:szCs w:val="32"/>
        </w:rPr>
        <w:t>技术</w:t>
      </w:r>
      <w:r w:rsidR="00AB7BE4" w:rsidRPr="009E1370">
        <w:rPr>
          <w:rFonts w:ascii="宋体" w:hAnsi="宋体" w:hint="eastAsia"/>
          <w:b/>
          <w:sz w:val="28"/>
          <w:szCs w:val="32"/>
        </w:rPr>
        <w:t>交底书填写注意事项</w:t>
      </w:r>
      <w:r w:rsidR="00406F60" w:rsidRPr="009E1370">
        <w:rPr>
          <w:rFonts w:ascii="宋体" w:hAnsi="宋体" w:hint="eastAsia"/>
          <w:b/>
          <w:sz w:val="28"/>
          <w:szCs w:val="32"/>
        </w:rPr>
        <w:t>：</w:t>
      </w:r>
    </w:p>
    <w:p w:rsidR="008B19F5" w:rsidRPr="00FC09B6" w:rsidRDefault="00406F60" w:rsidP="003160E8">
      <w:pPr>
        <w:jc w:val="left"/>
        <w:rPr>
          <w:b/>
          <w:sz w:val="24"/>
          <w:szCs w:val="24"/>
        </w:rPr>
      </w:pPr>
      <w:r w:rsidRPr="00FC09B6">
        <w:rPr>
          <w:rFonts w:hint="eastAsia"/>
          <w:b/>
          <w:sz w:val="24"/>
          <w:szCs w:val="24"/>
        </w:rPr>
        <w:t xml:space="preserve"> 1.</w:t>
      </w:r>
      <w:r w:rsidRPr="00FC09B6">
        <w:rPr>
          <w:rFonts w:hint="eastAsia"/>
          <w:b/>
          <w:sz w:val="24"/>
          <w:szCs w:val="24"/>
        </w:rPr>
        <w:tab/>
      </w:r>
      <w:r w:rsidR="008B19F5" w:rsidRPr="00FC09B6">
        <w:rPr>
          <w:rFonts w:hint="eastAsia"/>
          <w:b/>
          <w:sz w:val="24"/>
          <w:szCs w:val="24"/>
        </w:rPr>
        <w:t>整体要求</w:t>
      </w:r>
    </w:p>
    <w:p w:rsidR="00FC09B6" w:rsidRPr="0084261B" w:rsidRDefault="00406F60" w:rsidP="00A333CD">
      <w:pPr>
        <w:spacing w:line="400" w:lineRule="exact"/>
        <w:ind w:firstLineChars="200" w:firstLine="420"/>
        <w:jc w:val="left"/>
        <w:rPr>
          <w:szCs w:val="21"/>
        </w:rPr>
      </w:pPr>
      <w:r w:rsidRPr="0084261B">
        <w:rPr>
          <w:rFonts w:hint="eastAsia"/>
          <w:szCs w:val="21"/>
        </w:rPr>
        <w:t>专利交底书是技术方案的</w:t>
      </w:r>
      <w:r w:rsidR="00AC2253" w:rsidRPr="0084261B">
        <w:rPr>
          <w:rFonts w:hint="eastAsia"/>
          <w:szCs w:val="21"/>
        </w:rPr>
        <w:t>实现</w:t>
      </w:r>
      <w:r w:rsidRPr="0084261B">
        <w:rPr>
          <w:rFonts w:hint="eastAsia"/>
          <w:szCs w:val="21"/>
        </w:rPr>
        <w:t>说明，主要</w:t>
      </w:r>
      <w:r w:rsidR="00C034C9" w:rsidRPr="0084261B">
        <w:rPr>
          <w:rFonts w:hint="eastAsia"/>
          <w:szCs w:val="21"/>
        </w:rPr>
        <w:t>写明</w:t>
      </w:r>
      <w:r w:rsidRPr="0084261B">
        <w:rPr>
          <w:rFonts w:hint="eastAsia"/>
          <w:szCs w:val="21"/>
        </w:rPr>
        <w:t>发明目的，实现</w:t>
      </w:r>
      <w:r w:rsidR="00AC2253" w:rsidRPr="0084261B">
        <w:rPr>
          <w:rFonts w:hint="eastAsia"/>
          <w:szCs w:val="21"/>
        </w:rPr>
        <w:t>方案，</w:t>
      </w:r>
      <w:r w:rsidRPr="0084261B">
        <w:rPr>
          <w:rFonts w:hint="eastAsia"/>
          <w:szCs w:val="21"/>
        </w:rPr>
        <w:t>带来的技术效果</w:t>
      </w:r>
      <w:r w:rsidR="00C034C9" w:rsidRPr="0084261B">
        <w:rPr>
          <w:rFonts w:hint="eastAsia"/>
          <w:szCs w:val="21"/>
        </w:rPr>
        <w:t>，进一步可以通过流程图等方式说明技术的架构和实现方法步骤</w:t>
      </w:r>
      <w:r w:rsidR="00AC2253" w:rsidRPr="0084261B">
        <w:rPr>
          <w:rFonts w:hint="eastAsia"/>
          <w:szCs w:val="21"/>
        </w:rPr>
        <w:t>，不能</w:t>
      </w:r>
      <w:r w:rsidRPr="0084261B">
        <w:rPr>
          <w:rFonts w:hint="eastAsia"/>
          <w:szCs w:val="21"/>
        </w:rPr>
        <w:t>仅有原理或功能介绍。</w:t>
      </w:r>
    </w:p>
    <w:p w:rsidR="008B19F5" w:rsidRPr="00FC09B6" w:rsidRDefault="00406F60" w:rsidP="00FC09B6">
      <w:pPr>
        <w:ind w:firstLineChars="50" w:firstLine="120"/>
        <w:jc w:val="left"/>
        <w:rPr>
          <w:b/>
          <w:sz w:val="24"/>
          <w:szCs w:val="24"/>
        </w:rPr>
      </w:pPr>
      <w:r w:rsidRPr="00FC09B6">
        <w:rPr>
          <w:rFonts w:hint="eastAsia"/>
          <w:b/>
          <w:sz w:val="24"/>
          <w:szCs w:val="24"/>
        </w:rPr>
        <w:t>2.</w:t>
      </w:r>
      <w:r w:rsidRPr="00FC09B6">
        <w:rPr>
          <w:rFonts w:hint="eastAsia"/>
          <w:b/>
          <w:sz w:val="24"/>
          <w:szCs w:val="24"/>
        </w:rPr>
        <w:tab/>
      </w:r>
      <w:r w:rsidR="00C034C9" w:rsidRPr="00FC09B6">
        <w:rPr>
          <w:rFonts w:hint="eastAsia"/>
          <w:b/>
          <w:sz w:val="24"/>
          <w:szCs w:val="24"/>
        </w:rPr>
        <w:t>具体要求</w:t>
      </w:r>
    </w:p>
    <w:p w:rsidR="00406F60" w:rsidRPr="0084261B" w:rsidRDefault="002A6131" w:rsidP="00316EB9">
      <w:pPr>
        <w:spacing w:line="400" w:lineRule="exact"/>
        <w:ind w:firstLineChars="200" w:firstLine="420"/>
        <w:jc w:val="left"/>
        <w:rPr>
          <w:szCs w:val="21"/>
        </w:rPr>
      </w:pPr>
      <w:r w:rsidRPr="0084261B">
        <w:rPr>
          <w:rFonts w:hint="eastAsia"/>
          <w:szCs w:val="21"/>
        </w:rPr>
        <w:t>专利的技术方案写的尽可能详细</w:t>
      </w:r>
      <w:r w:rsidR="00406F60" w:rsidRPr="0084261B">
        <w:rPr>
          <w:rFonts w:hint="eastAsia"/>
          <w:szCs w:val="21"/>
        </w:rPr>
        <w:t>，以</w:t>
      </w:r>
      <w:r w:rsidRPr="0084261B">
        <w:rPr>
          <w:rFonts w:hint="eastAsia"/>
          <w:szCs w:val="21"/>
        </w:rPr>
        <w:t>便于后续评估和申报，并提高</w:t>
      </w:r>
      <w:r w:rsidR="00406F60" w:rsidRPr="0084261B">
        <w:rPr>
          <w:rFonts w:hint="eastAsia"/>
          <w:szCs w:val="21"/>
        </w:rPr>
        <w:t>授权</w:t>
      </w:r>
      <w:r w:rsidRPr="0084261B">
        <w:rPr>
          <w:rFonts w:hint="eastAsia"/>
          <w:szCs w:val="21"/>
        </w:rPr>
        <w:t>可能。按照发明所处的开发</w:t>
      </w:r>
      <w:r w:rsidR="00406F60" w:rsidRPr="0084261B">
        <w:rPr>
          <w:rFonts w:hint="eastAsia"/>
          <w:szCs w:val="21"/>
        </w:rPr>
        <w:t>状态</w:t>
      </w:r>
      <w:r w:rsidRPr="0084261B">
        <w:rPr>
          <w:rFonts w:hint="eastAsia"/>
          <w:szCs w:val="21"/>
        </w:rPr>
        <w:t>以及与业界现有技术的区别大小来给予不同程度的揭示，对于不涉及具体的代码或者公式，只需写明</w:t>
      </w:r>
      <w:r w:rsidR="00406F60" w:rsidRPr="0084261B">
        <w:rPr>
          <w:rFonts w:hint="eastAsia"/>
          <w:szCs w:val="21"/>
        </w:rPr>
        <w:t>技术</w:t>
      </w:r>
      <w:r w:rsidRPr="0084261B">
        <w:rPr>
          <w:rFonts w:hint="eastAsia"/>
          <w:szCs w:val="21"/>
        </w:rPr>
        <w:t>实现流程即可，</w:t>
      </w:r>
      <w:r w:rsidR="00406F60" w:rsidRPr="0084261B">
        <w:rPr>
          <w:rFonts w:hint="eastAsia"/>
          <w:szCs w:val="21"/>
        </w:rPr>
        <w:t>具体如下：</w:t>
      </w:r>
    </w:p>
    <w:p w:rsidR="00406F60" w:rsidRPr="0084261B" w:rsidRDefault="00406F60" w:rsidP="00C72F66">
      <w:pPr>
        <w:spacing w:line="400" w:lineRule="exact"/>
        <w:ind w:firstLineChars="200" w:firstLine="420"/>
        <w:jc w:val="left"/>
        <w:rPr>
          <w:szCs w:val="21"/>
        </w:rPr>
      </w:pPr>
      <w:r w:rsidRPr="0084261B">
        <w:rPr>
          <w:rFonts w:hint="eastAsia"/>
          <w:szCs w:val="21"/>
        </w:rPr>
        <w:t>（</w:t>
      </w:r>
      <w:r w:rsidRPr="0084261B">
        <w:rPr>
          <w:rFonts w:hint="eastAsia"/>
          <w:szCs w:val="21"/>
        </w:rPr>
        <w:t>1</w:t>
      </w:r>
      <w:r w:rsidR="002A6131" w:rsidRPr="0084261B">
        <w:rPr>
          <w:rFonts w:hint="eastAsia"/>
          <w:szCs w:val="21"/>
        </w:rPr>
        <w:t>）已上线的技术需将</w:t>
      </w:r>
      <w:r w:rsidRPr="0084261B">
        <w:rPr>
          <w:rFonts w:hint="eastAsia"/>
          <w:szCs w:val="21"/>
        </w:rPr>
        <w:t>技术</w:t>
      </w:r>
      <w:r w:rsidR="002A6131" w:rsidRPr="0084261B">
        <w:rPr>
          <w:rFonts w:hint="eastAsia"/>
          <w:szCs w:val="21"/>
        </w:rPr>
        <w:t>实现</w:t>
      </w:r>
      <w:r w:rsidRPr="0084261B">
        <w:rPr>
          <w:rFonts w:hint="eastAsia"/>
          <w:szCs w:val="21"/>
        </w:rPr>
        <w:t>细节进行介绍，对技术诀窍可以采取一定的手段隐藏；</w:t>
      </w:r>
    </w:p>
    <w:p w:rsidR="00406F60" w:rsidRPr="0084261B" w:rsidRDefault="00406F60" w:rsidP="00C72F66">
      <w:pPr>
        <w:spacing w:line="400" w:lineRule="exact"/>
        <w:ind w:firstLineChars="200" w:firstLine="420"/>
        <w:jc w:val="left"/>
        <w:rPr>
          <w:szCs w:val="21"/>
        </w:rPr>
      </w:pPr>
      <w:r w:rsidRPr="0084261B">
        <w:rPr>
          <w:rFonts w:hint="eastAsia"/>
          <w:szCs w:val="21"/>
        </w:rPr>
        <w:t>（</w:t>
      </w:r>
      <w:r w:rsidRPr="0084261B">
        <w:rPr>
          <w:rFonts w:hint="eastAsia"/>
          <w:szCs w:val="21"/>
        </w:rPr>
        <w:t>2</w:t>
      </w:r>
      <w:r w:rsidRPr="0084261B">
        <w:rPr>
          <w:rFonts w:hint="eastAsia"/>
          <w:szCs w:val="21"/>
        </w:rPr>
        <w:t>）目前</w:t>
      </w:r>
      <w:r w:rsidR="002A6131" w:rsidRPr="0084261B">
        <w:rPr>
          <w:rFonts w:hint="eastAsia"/>
          <w:szCs w:val="21"/>
        </w:rPr>
        <w:t>正</w:t>
      </w:r>
      <w:r w:rsidRPr="0084261B">
        <w:rPr>
          <w:rFonts w:hint="eastAsia"/>
          <w:szCs w:val="21"/>
        </w:rPr>
        <w:t>在研发中的</w:t>
      </w:r>
      <w:r w:rsidR="002A6131" w:rsidRPr="0084261B">
        <w:rPr>
          <w:rFonts w:hint="eastAsia"/>
          <w:szCs w:val="21"/>
        </w:rPr>
        <w:t>业界领先</w:t>
      </w:r>
      <w:r w:rsidRPr="0084261B">
        <w:rPr>
          <w:rFonts w:hint="eastAsia"/>
          <w:szCs w:val="21"/>
        </w:rPr>
        <w:t>技术，</w:t>
      </w:r>
      <w:r w:rsidR="002A6131" w:rsidRPr="0084261B">
        <w:rPr>
          <w:rFonts w:hint="eastAsia"/>
          <w:szCs w:val="21"/>
        </w:rPr>
        <w:t>重点</w:t>
      </w:r>
      <w:r w:rsidRPr="0084261B">
        <w:rPr>
          <w:rFonts w:hint="eastAsia"/>
          <w:szCs w:val="21"/>
        </w:rPr>
        <w:t>介绍技术</w:t>
      </w:r>
      <w:r w:rsidR="002A6131" w:rsidRPr="0084261B">
        <w:rPr>
          <w:rFonts w:hint="eastAsia"/>
          <w:szCs w:val="21"/>
        </w:rPr>
        <w:t>实现方法，或者提供技术实现的开发文档即可</w:t>
      </w:r>
      <w:r w:rsidRPr="0084261B">
        <w:rPr>
          <w:rFonts w:hint="eastAsia"/>
          <w:szCs w:val="21"/>
        </w:rPr>
        <w:t>；</w:t>
      </w:r>
    </w:p>
    <w:p w:rsidR="00FC09B6" w:rsidRPr="0084261B" w:rsidRDefault="00406F60" w:rsidP="005406CB">
      <w:pPr>
        <w:spacing w:line="400" w:lineRule="exact"/>
        <w:ind w:firstLineChars="200" w:firstLine="420"/>
        <w:jc w:val="left"/>
        <w:rPr>
          <w:szCs w:val="21"/>
        </w:rPr>
      </w:pPr>
      <w:r w:rsidRPr="0084261B">
        <w:rPr>
          <w:rFonts w:hint="eastAsia"/>
          <w:szCs w:val="21"/>
        </w:rPr>
        <w:t>（</w:t>
      </w:r>
      <w:r w:rsidRPr="0084261B">
        <w:rPr>
          <w:rFonts w:hint="eastAsia"/>
          <w:szCs w:val="21"/>
        </w:rPr>
        <w:t>3</w:t>
      </w:r>
      <w:r w:rsidRPr="0084261B">
        <w:rPr>
          <w:rFonts w:hint="eastAsia"/>
          <w:szCs w:val="21"/>
        </w:rPr>
        <w:t>）仅有创意的</w:t>
      </w:r>
      <w:r w:rsidR="002A6131" w:rsidRPr="0084261B">
        <w:rPr>
          <w:rFonts w:hint="eastAsia"/>
          <w:szCs w:val="21"/>
        </w:rPr>
        <w:t>业界尚无的</w:t>
      </w:r>
      <w:r w:rsidRPr="0084261B">
        <w:rPr>
          <w:rFonts w:hint="eastAsia"/>
          <w:szCs w:val="21"/>
        </w:rPr>
        <w:t>技术，</w:t>
      </w:r>
      <w:r w:rsidR="002A6131" w:rsidRPr="0084261B">
        <w:rPr>
          <w:rFonts w:hint="eastAsia"/>
          <w:szCs w:val="21"/>
        </w:rPr>
        <w:t>可以只</w:t>
      </w:r>
      <w:r w:rsidRPr="0084261B">
        <w:rPr>
          <w:rFonts w:hint="eastAsia"/>
          <w:szCs w:val="21"/>
        </w:rPr>
        <w:t>介绍技术</w:t>
      </w:r>
      <w:r w:rsidR="002A6131" w:rsidRPr="0084261B">
        <w:rPr>
          <w:rFonts w:hint="eastAsia"/>
          <w:szCs w:val="21"/>
        </w:rPr>
        <w:t>实现思路，以及可应用的场景</w:t>
      </w:r>
      <w:r w:rsidRPr="0084261B">
        <w:rPr>
          <w:rFonts w:hint="eastAsia"/>
          <w:szCs w:val="21"/>
        </w:rPr>
        <w:t>。</w:t>
      </w:r>
    </w:p>
    <w:p w:rsidR="002A6131" w:rsidRPr="00FC09B6" w:rsidRDefault="002A6131" w:rsidP="003160E8">
      <w:pPr>
        <w:jc w:val="left"/>
        <w:rPr>
          <w:b/>
          <w:sz w:val="24"/>
          <w:szCs w:val="24"/>
        </w:rPr>
      </w:pPr>
      <w:r w:rsidRPr="00FC09B6">
        <w:rPr>
          <w:rFonts w:hint="eastAsia"/>
          <w:b/>
          <w:sz w:val="24"/>
          <w:szCs w:val="24"/>
        </w:rPr>
        <w:t xml:space="preserve">3.  </w:t>
      </w:r>
      <w:r w:rsidR="00C034C9" w:rsidRPr="00FC09B6">
        <w:rPr>
          <w:rFonts w:hint="eastAsia"/>
          <w:b/>
          <w:sz w:val="24"/>
          <w:szCs w:val="24"/>
        </w:rPr>
        <w:t>对</w:t>
      </w:r>
      <w:r w:rsidRPr="00FC09B6">
        <w:rPr>
          <w:rFonts w:hint="eastAsia"/>
          <w:b/>
          <w:sz w:val="24"/>
          <w:szCs w:val="24"/>
        </w:rPr>
        <w:t>现有技术的初步检索</w:t>
      </w:r>
      <w:r w:rsidR="00B91627" w:rsidRPr="00FC09B6">
        <w:rPr>
          <w:rFonts w:hint="eastAsia"/>
          <w:b/>
          <w:sz w:val="24"/>
          <w:szCs w:val="24"/>
        </w:rPr>
        <w:t>要求</w:t>
      </w:r>
      <w:r w:rsidRPr="00FC09B6">
        <w:rPr>
          <w:rFonts w:hint="eastAsia"/>
          <w:b/>
          <w:sz w:val="24"/>
          <w:szCs w:val="24"/>
        </w:rPr>
        <w:t>：</w:t>
      </w:r>
    </w:p>
    <w:p w:rsidR="00C72F66" w:rsidRDefault="00F5490B" w:rsidP="00316EB9">
      <w:pPr>
        <w:spacing w:line="400" w:lineRule="exact"/>
        <w:ind w:firstLineChars="200" w:firstLine="420"/>
        <w:jc w:val="left"/>
        <w:rPr>
          <w:szCs w:val="21"/>
        </w:rPr>
      </w:pPr>
      <w:r w:rsidRPr="00F5490B">
        <w:rPr>
          <w:rFonts w:hint="eastAsia"/>
          <w:szCs w:val="21"/>
        </w:rPr>
        <w:t>由于专利授权的前提是申请时不</w:t>
      </w:r>
      <w:proofErr w:type="gramStart"/>
      <w:r w:rsidRPr="00F5490B">
        <w:rPr>
          <w:rFonts w:hint="eastAsia"/>
          <w:szCs w:val="21"/>
        </w:rPr>
        <w:t>存在跟</w:t>
      </w:r>
      <w:proofErr w:type="gramEnd"/>
      <w:r w:rsidRPr="00F5490B">
        <w:rPr>
          <w:rFonts w:hint="eastAsia"/>
          <w:szCs w:val="21"/>
        </w:rPr>
        <w:t>发明内容相同或者近似的</w:t>
      </w:r>
      <w:r w:rsidR="00EA0F04">
        <w:rPr>
          <w:rFonts w:hint="eastAsia"/>
          <w:szCs w:val="21"/>
        </w:rPr>
        <w:t>国内外</w:t>
      </w:r>
      <w:r w:rsidRPr="00F5490B">
        <w:rPr>
          <w:rFonts w:hint="eastAsia"/>
          <w:szCs w:val="21"/>
        </w:rPr>
        <w:t>现有技术，因此，</w:t>
      </w:r>
      <w:r w:rsidR="00CE2493" w:rsidRPr="00CE2493">
        <w:rPr>
          <w:rFonts w:hint="eastAsia"/>
          <w:szCs w:val="21"/>
        </w:rPr>
        <w:t>需要</w:t>
      </w:r>
      <w:r w:rsidR="00316EB9">
        <w:rPr>
          <w:rFonts w:hint="eastAsia"/>
          <w:szCs w:val="21"/>
        </w:rPr>
        <w:t>提交人</w:t>
      </w:r>
      <w:r w:rsidR="00CE2493" w:rsidRPr="00CE2493">
        <w:rPr>
          <w:rFonts w:hint="eastAsia"/>
          <w:szCs w:val="21"/>
        </w:rPr>
        <w:t>撰写</w:t>
      </w:r>
      <w:r w:rsidR="00316EB9">
        <w:rPr>
          <w:rFonts w:hint="eastAsia"/>
          <w:szCs w:val="21"/>
        </w:rPr>
        <w:t>技术方案时，</w:t>
      </w:r>
      <w:r>
        <w:rPr>
          <w:rFonts w:hint="eastAsia"/>
          <w:szCs w:val="21"/>
        </w:rPr>
        <w:t>初步检索跟本发明内容相关的</w:t>
      </w:r>
      <w:r w:rsidR="00EA0F04">
        <w:rPr>
          <w:rFonts w:hint="eastAsia"/>
          <w:szCs w:val="21"/>
        </w:rPr>
        <w:t>国内外</w:t>
      </w:r>
      <w:r>
        <w:rPr>
          <w:rFonts w:hint="eastAsia"/>
          <w:szCs w:val="21"/>
        </w:rPr>
        <w:t>现有技术（包括：已发表的论文、期刊，已经公开的专利、已经公开使用的介绍等）</w:t>
      </w:r>
      <w:r w:rsidR="00CE2493">
        <w:rPr>
          <w:rFonts w:hint="eastAsia"/>
          <w:szCs w:val="21"/>
        </w:rPr>
        <w:t>，</w:t>
      </w:r>
      <w:r>
        <w:rPr>
          <w:rFonts w:hint="eastAsia"/>
          <w:szCs w:val="21"/>
        </w:rPr>
        <w:t>以及业界类似产品</w:t>
      </w:r>
      <w:r w:rsidR="00B91627">
        <w:rPr>
          <w:rFonts w:hint="eastAsia"/>
          <w:szCs w:val="21"/>
        </w:rPr>
        <w:t>，分析</w:t>
      </w:r>
      <w:proofErr w:type="gramStart"/>
      <w:r w:rsidR="00B91627">
        <w:rPr>
          <w:rFonts w:hint="eastAsia"/>
          <w:szCs w:val="21"/>
        </w:rPr>
        <w:t>跟现有</w:t>
      </w:r>
      <w:proofErr w:type="gramEnd"/>
      <w:r w:rsidR="00B91627">
        <w:rPr>
          <w:rFonts w:hint="eastAsia"/>
          <w:szCs w:val="21"/>
        </w:rPr>
        <w:t>技术的区别</w:t>
      </w:r>
      <w:r>
        <w:rPr>
          <w:rFonts w:hint="eastAsia"/>
          <w:szCs w:val="21"/>
        </w:rPr>
        <w:t>。</w:t>
      </w:r>
    </w:p>
    <w:p w:rsidR="00316EB9" w:rsidRDefault="00F3473D" w:rsidP="00316EB9">
      <w:pPr>
        <w:spacing w:line="400" w:lineRule="exact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如果该发明评估通过，后续会由外部律师进行</w:t>
      </w:r>
      <w:r w:rsidR="00250B0A">
        <w:rPr>
          <w:rFonts w:hint="eastAsia"/>
          <w:szCs w:val="21"/>
        </w:rPr>
        <w:t>补充</w:t>
      </w:r>
      <w:r>
        <w:rPr>
          <w:rFonts w:hint="eastAsia"/>
          <w:szCs w:val="21"/>
        </w:rPr>
        <w:t>的现有技术检索</w:t>
      </w:r>
      <w:r w:rsidR="00250B0A">
        <w:rPr>
          <w:rFonts w:hint="eastAsia"/>
          <w:szCs w:val="21"/>
        </w:rPr>
        <w:t>，进一步评估专利授权的可能性</w:t>
      </w:r>
      <w:r w:rsidR="00316EB9">
        <w:rPr>
          <w:rFonts w:hint="eastAsia"/>
          <w:szCs w:val="21"/>
        </w:rPr>
        <w:t>，如发现相同或者类似的现有技术，我们也无法找出区别方案的，则终止申请</w:t>
      </w:r>
      <w:r>
        <w:rPr>
          <w:rFonts w:hint="eastAsia"/>
          <w:szCs w:val="21"/>
        </w:rPr>
        <w:t>。</w:t>
      </w:r>
    </w:p>
    <w:p w:rsidR="00C034C9" w:rsidRPr="00CE2493" w:rsidRDefault="00B91627" w:rsidP="00316EB9">
      <w:pPr>
        <w:spacing w:line="400" w:lineRule="exact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专利检索资源</w:t>
      </w:r>
      <w:r w:rsidR="005B5D8F">
        <w:rPr>
          <w:rFonts w:hint="eastAsia"/>
          <w:szCs w:val="21"/>
        </w:rPr>
        <w:t>请见附件</w:t>
      </w:r>
      <w:r w:rsidR="009E1370">
        <w:rPr>
          <w:rFonts w:hint="eastAsia"/>
          <w:szCs w:val="21"/>
        </w:rPr>
        <w:t>1</w:t>
      </w:r>
      <w:r w:rsidR="009E1370">
        <w:rPr>
          <w:rFonts w:hint="eastAsia"/>
          <w:szCs w:val="21"/>
        </w:rPr>
        <w:t>。</w:t>
      </w:r>
    </w:p>
    <w:p w:rsidR="00406F60" w:rsidRDefault="002A6131" w:rsidP="005B5D8F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   </w:t>
      </w:r>
    </w:p>
    <w:p w:rsidR="009F0075" w:rsidRDefault="009F0075" w:rsidP="005B5D8F">
      <w:pPr>
        <w:jc w:val="left"/>
        <w:rPr>
          <w:b/>
          <w:szCs w:val="21"/>
        </w:rPr>
      </w:pPr>
    </w:p>
    <w:p w:rsidR="009F0075" w:rsidRDefault="009F0075" w:rsidP="005B5D8F">
      <w:pPr>
        <w:jc w:val="left"/>
        <w:rPr>
          <w:b/>
          <w:szCs w:val="21"/>
        </w:rPr>
      </w:pPr>
    </w:p>
    <w:p w:rsidR="009F0075" w:rsidRDefault="009F0075" w:rsidP="005B5D8F">
      <w:pPr>
        <w:jc w:val="left"/>
        <w:rPr>
          <w:b/>
          <w:szCs w:val="21"/>
        </w:rPr>
      </w:pPr>
    </w:p>
    <w:p w:rsidR="009F0075" w:rsidRDefault="009F0075" w:rsidP="005B5D8F">
      <w:pPr>
        <w:jc w:val="left"/>
        <w:rPr>
          <w:b/>
          <w:szCs w:val="21"/>
        </w:rPr>
      </w:pPr>
    </w:p>
    <w:p w:rsidR="009F0075" w:rsidRDefault="009F0075" w:rsidP="005B5D8F">
      <w:pPr>
        <w:jc w:val="left"/>
        <w:rPr>
          <w:b/>
          <w:szCs w:val="21"/>
        </w:rPr>
      </w:pPr>
    </w:p>
    <w:p w:rsidR="009F0075" w:rsidRDefault="009F0075" w:rsidP="005B5D8F">
      <w:pPr>
        <w:jc w:val="left"/>
        <w:rPr>
          <w:b/>
          <w:szCs w:val="21"/>
        </w:rPr>
      </w:pPr>
    </w:p>
    <w:p w:rsidR="00A24DEE" w:rsidRPr="002A265B" w:rsidRDefault="00A24DEE" w:rsidP="005B5D8F">
      <w:pPr>
        <w:jc w:val="left"/>
        <w:rPr>
          <w:b/>
          <w:szCs w:val="21"/>
        </w:rPr>
      </w:pPr>
      <w:r w:rsidRPr="00510DA9">
        <w:rPr>
          <w:rFonts w:hint="eastAsia"/>
          <w:b/>
          <w:sz w:val="24"/>
          <w:szCs w:val="24"/>
        </w:rPr>
        <w:t>以下是交底书内容部分：</w:t>
      </w:r>
    </w:p>
    <w:p w:rsidR="00A24DEE" w:rsidRPr="00A24DEE" w:rsidRDefault="00A24DEE" w:rsidP="005B5D8F">
      <w:pPr>
        <w:jc w:val="left"/>
        <w:rPr>
          <w:b/>
          <w:szCs w:val="21"/>
        </w:rPr>
      </w:pPr>
    </w:p>
    <w:p w:rsidR="005B5D8F" w:rsidRPr="005E2672" w:rsidRDefault="00423074" w:rsidP="005B5D8F">
      <w:pPr>
        <w:jc w:val="left"/>
        <w:rPr>
          <w:rFonts w:ascii="宋体" w:hAnsi="宋体"/>
          <w:b/>
          <w:sz w:val="32"/>
          <w:szCs w:val="32"/>
          <w:u w:val="single"/>
        </w:rPr>
      </w:pPr>
      <w:r w:rsidRPr="00136477">
        <w:rPr>
          <w:rFonts w:ascii="宋体" w:hAnsi="宋体" w:hint="eastAsia"/>
          <w:b/>
          <w:sz w:val="32"/>
          <w:szCs w:val="32"/>
        </w:rPr>
        <w:lastRenderedPageBreak/>
        <w:t>发明名称：</w:t>
      </w:r>
      <w:bookmarkStart w:id="0" w:name="OLE_LINK2"/>
      <w:bookmarkStart w:id="1" w:name="OLE_LINK3"/>
      <w:bookmarkStart w:id="2" w:name="OLE_LINK4"/>
      <w:r w:rsidR="00C2598C">
        <w:rPr>
          <w:rFonts w:ascii="宋体" w:hAnsi="宋体" w:hint="eastAsia"/>
          <w:b/>
          <w:sz w:val="32"/>
          <w:szCs w:val="32"/>
          <w:u w:val="single"/>
        </w:rPr>
        <w:t xml:space="preserve"> </w:t>
      </w:r>
      <w:bookmarkEnd w:id="0"/>
      <w:bookmarkEnd w:id="1"/>
      <w:bookmarkEnd w:id="2"/>
      <w:r w:rsidR="00EB39D7">
        <w:rPr>
          <w:rFonts w:ascii="宋体" w:hAnsi="宋体"/>
          <w:b/>
          <w:sz w:val="32"/>
          <w:szCs w:val="32"/>
          <w:u w:val="single"/>
        </w:rPr>
        <w:t xml:space="preserve"> </w:t>
      </w:r>
      <w:r w:rsidR="00965DD6">
        <w:rPr>
          <w:rFonts w:ascii="宋体" w:hAnsi="宋体" w:hint="eastAsia"/>
          <w:b/>
          <w:sz w:val="32"/>
          <w:szCs w:val="32"/>
          <w:u w:val="single"/>
        </w:rPr>
        <w:t>基于迁移学习的</w:t>
      </w:r>
      <w:r w:rsidR="00F014DF">
        <w:rPr>
          <w:rFonts w:ascii="宋体" w:hAnsi="宋体" w:hint="eastAsia"/>
          <w:b/>
          <w:sz w:val="32"/>
          <w:szCs w:val="32"/>
          <w:u w:val="single"/>
        </w:rPr>
        <w:t>细粒度</w:t>
      </w:r>
      <w:r w:rsidR="00965DD6">
        <w:rPr>
          <w:rFonts w:ascii="宋体" w:hAnsi="宋体" w:hint="eastAsia"/>
          <w:b/>
          <w:sz w:val="32"/>
          <w:szCs w:val="32"/>
          <w:u w:val="single"/>
        </w:rPr>
        <w:t>情感倾分析</w:t>
      </w:r>
      <w:r w:rsidR="00EB39D7">
        <w:rPr>
          <w:rFonts w:ascii="宋体" w:hAnsi="宋体"/>
          <w:b/>
          <w:sz w:val="32"/>
          <w:szCs w:val="32"/>
          <w:u w:val="single"/>
        </w:rPr>
        <w:t xml:space="preserve">  </w:t>
      </w:r>
      <w:r w:rsidR="00036E85">
        <w:rPr>
          <w:rFonts w:ascii="宋体" w:hAnsi="宋体" w:hint="eastAsia"/>
          <w:w w:val="90"/>
          <w:sz w:val="30"/>
          <w:szCs w:val="30"/>
          <w:u w:val="single"/>
        </w:rPr>
        <w:t xml:space="preserve"> </w:t>
      </w:r>
      <w:r w:rsidR="00EB39D7">
        <w:rPr>
          <w:rFonts w:ascii="宋体" w:hAnsi="宋体"/>
          <w:w w:val="90"/>
          <w:sz w:val="30"/>
          <w:szCs w:val="30"/>
          <w:u w:val="single"/>
        </w:rPr>
        <w:t xml:space="preserve">    </w:t>
      </w:r>
    </w:p>
    <w:p w:rsidR="005B5D8F" w:rsidRPr="0001438E" w:rsidRDefault="005B5D8F" w:rsidP="005B5D8F">
      <w:pPr>
        <w:jc w:val="left"/>
        <w:rPr>
          <w:b/>
          <w:szCs w:val="21"/>
        </w:rPr>
      </w:pPr>
    </w:p>
    <w:p w:rsidR="004F14C8" w:rsidRPr="00F405CA" w:rsidRDefault="00406F60" w:rsidP="00423074">
      <w:pPr>
        <w:rPr>
          <w:rFonts w:ascii="仿宋_GB2312" w:eastAsia="仿宋_GB2312" w:hAnsi="新宋体"/>
          <w:color w:val="3333FF"/>
          <w:sz w:val="28"/>
          <w:szCs w:val="32"/>
        </w:rPr>
      </w:pPr>
      <w:r w:rsidRPr="00F405CA">
        <w:rPr>
          <w:rFonts w:ascii="宋体" w:hAnsi="宋体" w:hint="eastAsia"/>
          <w:b/>
          <w:color w:val="3333FF"/>
          <w:sz w:val="32"/>
          <w:szCs w:val="32"/>
        </w:rPr>
        <w:t>一、</w:t>
      </w:r>
      <w:r w:rsidR="009F0075" w:rsidRPr="00F405CA">
        <w:rPr>
          <w:rFonts w:ascii="宋体" w:hAnsi="宋体" w:hint="eastAsia"/>
          <w:b/>
          <w:color w:val="3333FF"/>
          <w:sz w:val="32"/>
          <w:szCs w:val="32"/>
        </w:rPr>
        <w:t xml:space="preserve"> </w:t>
      </w:r>
      <w:r w:rsidRPr="00F405CA">
        <w:rPr>
          <w:rFonts w:ascii="宋体" w:hAnsi="宋体" w:hint="eastAsia"/>
          <w:b/>
          <w:color w:val="3333FF"/>
          <w:sz w:val="32"/>
          <w:szCs w:val="32"/>
        </w:rPr>
        <w:t>发明目的</w:t>
      </w:r>
    </w:p>
    <w:p w:rsidR="0073584C" w:rsidRDefault="004F14C8" w:rsidP="005E0CF7">
      <w:pPr>
        <w:rPr>
          <w:rFonts w:ascii="宋体" w:hAnsi="宋体"/>
          <w:b/>
          <w:color w:val="3333FF"/>
          <w:sz w:val="28"/>
          <w:szCs w:val="32"/>
        </w:rPr>
      </w:pPr>
      <w:r w:rsidRPr="00F405CA">
        <w:rPr>
          <w:rFonts w:ascii="宋体" w:hAnsi="宋体" w:hint="eastAsia"/>
          <w:b/>
          <w:color w:val="3333FF"/>
          <w:sz w:val="28"/>
          <w:szCs w:val="32"/>
        </w:rPr>
        <w:t>1.1解决的</w:t>
      </w:r>
      <w:r w:rsidR="00FC09B6">
        <w:rPr>
          <w:rFonts w:ascii="宋体" w:hAnsi="宋体" w:hint="eastAsia"/>
          <w:b/>
          <w:color w:val="3333FF"/>
          <w:sz w:val="28"/>
          <w:szCs w:val="32"/>
        </w:rPr>
        <w:t>技术</w:t>
      </w:r>
      <w:r w:rsidRPr="00F405CA">
        <w:rPr>
          <w:rFonts w:ascii="宋体" w:hAnsi="宋体" w:hint="eastAsia"/>
          <w:b/>
          <w:color w:val="3333FF"/>
          <w:sz w:val="28"/>
          <w:szCs w:val="32"/>
        </w:rPr>
        <w:t>问题以及应用该发明的产品或项目：</w:t>
      </w:r>
    </w:p>
    <w:p w:rsidR="0001438E" w:rsidRPr="00B42FD2" w:rsidRDefault="00340E48" w:rsidP="005E0CF7">
      <w:pPr>
        <w:rPr>
          <w:b/>
          <w:bCs/>
          <w:color w:val="3333FF"/>
          <w:sz w:val="28"/>
          <w:szCs w:val="32"/>
        </w:rPr>
      </w:pPr>
      <w:r>
        <w:rPr>
          <w:rFonts w:ascii="宋体" w:hAnsi="宋体" w:hint="eastAsia"/>
          <w:b/>
          <w:color w:val="3333FF"/>
          <w:sz w:val="28"/>
          <w:szCs w:val="32"/>
        </w:rPr>
        <w:tab/>
        <w:t>目前在汽车领域，用户针对汽车评价信息数据非常庞大</w:t>
      </w:r>
      <w:r w:rsidR="00B01D2F">
        <w:rPr>
          <w:rFonts w:ascii="宋体" w:hAnsi="宋体" w:hint="eastAsia"/>
          <w:b/>
          <w:color w:val="3333FF"/>
          <w:sz w:val="28"/>
          <w:szCs w:val="32"/>
        </w:rPr>
        <w:t>，同时也在不断增长。如果不对这些评价信息加以处理，</w:t>
      </w:r>
      <w:r w:rsidR="00C07418">
        <w:rPr>
          <w:rFonts w:ascii="宋体" w:hAnsi="宋体" w:hint="eastAsia"/>
          <w:b/>
          <w:color w:val="3333FF"/>
          <w:sz w:val="28"/>
          <w:szCs w:val="32"/>
        </w:rPr>
        <w:t>各种各样的评论语句在一起</w:t>
      </w:r>
      <w:r w:rsidR="00B01D2F">
        <w:rPr>
          <w:rFonts w:ascii="宋体" w:hAnsi="宋体" w:hint="eastAsia"/>
          <w:b/>
          <w:color w:val="3333FF"/>
          <w:sz w:val="28"/>
          <w:szCs w:val="32"/>
        </w:rPr>
        <w:t>就会</w:t>
      </w:r>
      <w:r>
        <w:rPr>
          <w:rFonts w:ascii="宋体" w:hAnsi="宋体" w:hint="eastAsia"/>
          <w:b/>
          <w:color w:val="3333FF"/>
          <w:sz w:val="28"/>
          <w:szCs w:val="32"/>
        </w:rPr>
        <w:t>显得非常庞杂。而对其进行有效地分类，不仅能够</w:t>
      </w:r>
      <w:r w:rsidRPr="00340E48">
        <w:rPr>
          <w:rFonts w:hint="eastAsia"/>
          <w:b/>
          <w:bCs/>
          <w:color w:val="3333FF"/>
          <w:sz w:val="28"/>
          <w:szCs w:val="32"/>
        </w:rPr>
        <w:t>帮助消费者参考车辆各方面信息</w:t>
      </w:r>
      <w:r>
        <w:rPr>
          <w:rFonts w:hint="eastAsia"/>
          <w:b/>
          <w:color w:val="3333FF"/>
          <w:sz w:val="28"/>
          <w:szCs w:val="32"/>
        </w:rPr>
        <w:t>，避免盲目</w:t>
      </w:r>
      <w:r w:rsidR="0024798E">
        <w:rPr>
          <w:rFonts w:hint="eastAsia"/>
          <w:b/>
          <w:color w:val="3333FF"/>
          <w:sz w:val="28"/>
          <w:szCs w:val="32"/>
        </w:rPr>
        <w:t>消费</w:t>
      </w:r>
      <w:r>
        <w:rPr>
          <w:rFonts w:hint="eastAsia"/>
          <w:b/>
          <w:color w:val="3333FF"/>
          <w:sz w:val="28"/>
          <w:szCs w:val="32"/>
        </w:rPr>
        <w:t>，还能</w:t>
      </w:r>
      <w:r w:rsidRPr="00340E48">
        <w:rPr>
          <w:rFonts w:hint="eastAsia"/>
          <w:b/>
          <w:bCs/>
          <w:color w:val="3333FF"/>
          <w:sz w:val="28"/>
          <w:szCs w:val="32"/>
        </w:rPr>
        <w:t>帮助制造商</w:t>
      </w:r>
      <w:r>
        <w:rPr>
          <w:rFonts w:hint="eastAsia"/>
          <w:b/>
          <w:bCs/>
          <w:color w:val="3333FF"/>
          <w:sz w:val="28"/>
          <w:szCs w:val="32"/>
        </w:rPr>
        <w:t>根据用户反馈</w:t>
      </w:r>
      <w:r w:rsidRPr="00340E48">
        <w:rPr>
          <w:rFonts w:hint="eastAsia"/>
          <w:b/>
          <w:bCs/>
          <w:color w:val="3333FF"/>
          <w:sz w:val="28"/>
          <w:szCs w:val="32"/>
        </w:rPr>
        <w:t>改进车辆性能</w:t>
      </w:r>
      <w:r>
        <w:rPr>
          <w:rFonts w:hint="eastAsia"/>
          <w:b/>
          <w:bCs/>
          <w:color w:val="3333FF"/>
          <w:sz w:val="28"/>
          <w:szCs w:val="32"/>
        </w:rPr>
        <w:t>，对于经销商而言，还能做到趋利避害，因此，</w:t>
      </w:r>
      <w:r w:rsidR="00B42FD2">
        <w:rPr>
          <w:rFonts w:hint="eastAsia"/>
          <w:b/>
          <w:bCs/>
          <w:color w:val="3333FF"/>
          <w:sz w:val="28"/>
          <w:szCs w:val="32"/>
        </w:rPr>
        <w:t>这项工作非常重要。</w:t>
      </w:r>
    </w:p>
    <w:p w:rsidR="004F14C8" w:rsidRDefault="004F14C8" w:rsidP="00406F60">
      <w:pPr>
        <w:rPr>
          <w:rFonts w:ascii="宋体" w:hAnsi="宋体"/>
          <w:b/>
          <w:color w:val="3333FF"/>
          <w:sz w:val="28"/>
          <w:szCs w:val="32"/>
        </w:rPr>
      </w:pPr>
      <w:r w:rsidRPr="00F405CA">
        <w:rPr>
          <w:rFonts w:ascii="宋体" w:hAnsi="宋体" w:hint="eastAsia"/>
          <w:b/>
          <w:color w:val="3333FF"/>
          <w:sz w:val="28"/>
          <w:szCs w:val="32"/>
        </w:rPr>
        <w:t>1.2</w:t>
      </w:r>
      <w:r w:rsidR="00406F60" w:rsidRPr="00F405CA">
        <w:rPr>
          <w:rFonts w:ascii="宋体" w:hAnsi="宋体" w:hint="eastAsia"/>
          <w:b/>
          <w:color w:val="3333FF"/>
          <w:sz w:val="28"/>
          <w:szCs w:val="32"/>
        </w:rPr>
        <w:t xml:space="preserve">  现</w:t>
      </w:r>
      <w:r w:rsidRPr="00F405CA">
        <w:rPr>
          <w:rFonts w:ascii="宋体" w:hAnsi="宋体" w:hint="eastAsia"/>
          <w:b/>
          <w:color w:val="3333FF"/>
          <w:sz w:val="28"/>
          <w:szCs w:val="32"/>
        </w:rPr>
        <w:t>有技术</w:t>
      </w:r>
      <w:r w:rsidR="00406F60" w:rsidRPr="00F405CA">
        <w:rPr>
          <w:rFonts w:ascii="宋体" w:hAnsi="宋体" w:hint="eastAsia"/>
          <w:b/>
          <w:color w:val="3333FF"/>
          <w:sz w:val="28"/>
          <w:szCs w:val="32"/>
        </w:rPr>
        <w:t>的</w:t>
      </w:r>
      <w:r w:rsidRPr="00F405CA">
        <w:rPr>
          <w:rFonts w:ascii="宋体" w:hAnsi="宋体" w:hint="eastAsia"/>
          <w:b/>
          <w:color w:val="3333FF"/>
          <w:sz w:val="28"/>
          <w:szCs w:val="32"/>
        </w:rPr>
        <w:t>实现</w:t>
      </w:r>
      <w:r w:rsidR="00406F60" w:rsidRPr="00F405CA">
        <w:rPr>
          <w:rFonts w:ascii="宋体" w:hAnsi="宋体" w:hint="eastAsia"/>
          <w:b/>
          <w:color w:val="3333FF"/>
          <w:sz w:val="28"/>
          <w:szCs w:val="32"/>
        </w:rPr>
        <w:t>方案</w:t>
      </w:r>
      <w:r w:rsidRPr="00F405CA">
        <w:rPr>
          <w:rFonts w:ascii="宋体" w:hAnsi="宋体" w:hint="eastAsia"/>
          <w:b/>
          <w:color w:val="3333FF"/>
          <w:sz w:val="28"/>
          <w:szCs w:val="32"/>
        </w:rPr>
        <w:t>：</w:t>
      </w:r>
    </w:p>
    <w:p w:rsidR="002C17DF" w:rsidRPr="00B0494E" w:rsidRDefault="00B42FD2" w:rsidP="00016669">
      <w:pPr>
        <w:rPr>
          <w:rFonts w:ascii="宋体" w:hAnsi="宋体"/>
          <w:b/>
          <w:color w:val="3333FF"/>
          <w:sz w:val="28"/>
          <w:szCs w:val="32"/>
        </w:rPr>
      </w:pPr>
      <w:r>
        <w:rPr>
          <w:rFonts w:ascii="宋体" w:hAnsi="宋体" w:hint="eastAsia"/>
          <w:b/>
          <w:color w:val="3333FF"/>
          <w:sz w:val="28"/>
          <w:szCs w:val="32"/>
        </w:rPr>
        <w:tab/>
        <w:t>目前，汽车领域的情感分析</w:t>
      </w:r>
      <w:r w:rsidR="00016669">
        <w:rPr>
          <w:rFonts w:ascii="宋体" w:hAnsi="宋体" w:hint="eastAsia"/>
          <w:b/>
          <w:color w:val="3333FF"/>
          <w:sz w:val="28"/>
          <w:szCs w:val="32"/>
        </w:rPr>
        <w:t>主要实现方案是在发布评论的时候，首先强制用户去针对汽车的各个方面进行评价，从而达到分类的目的。然后，在</w:t>
      </w:r>
      <w:r w:rsidR="004910E1">
        <w:rPr>
          <w:rFonts w:ascii="宋体" w:hAnsi="宋体" w:hint="eastAsia"/>
          <w:b/>
          <w:color w:val="3333FF"/>
          <w:sz w:val="28"/>
          <w:szCs w:val="32"/>
        </w:rPr>
        <w:t>上诉分类结果的前提下</w:t>
      </w:r>
      <w:r w:rsidR="00016669">
        <w:rPr>
          <w:rFonts w:ascii="宋体" w:hAnsi="宋体" w:hint="eastAsia"/>
          <w:b/>
          <w:color w:val="3333FF"/>
          <w:sz w:val="28"/>
          <w:szCs w:val="32"/>
        </w:rPr>
        <w:t>，通过机器学习的方式进一步分析用户</w:t>
      </w:r>
      <w:r w:rsidR="004910E1">
        <w:rPr>
          <w:rFonts w:ascii="宋体" w:hAnsi="宋体" w:hint="eastAsia"/>
          <w:b/>
          <w:color w:val="3333FF"/>
          <w:sz w:val="28"/>
          <w:szCs w:val="32"/>
        </w:rPr>
        <w:t>具体评论</w:t>
      </w:r>
      <w:r w:rsidR="00B0494E">
        <w:rPr>
          <w:rFonts w:ascii="宋体" w:hAnsi="宋体" w:hint="eastAsia"/>
          <w:b/>
          <w:color w:val="3333FF"/>
          <w:sz w:val="28"/>
          <w:szCs w:val="32"/>
        </w:rPr>
        <w:t>的情感倾向，如是积极态度还是消极态度。</w:t>
      </w:r>
      <w:r w:rsidR="00000B81">
        <w:rPr>
          <w:rFonts w:ascii="宋体" w:hAnsi="宋体" w:hint="eastAsia"/>
          <w:b/>
          <w:color w:val="3333FF"/>
          <w:sz w:val="28"/>
          <w:szCs w:val="32"/>
        </w:rPr>
        <w:t>当前对的</w:t>
      </w:r>
      <w:r w:rsidR="007B28B2">
        <w:rPr>
          <w:rFonts w:ascii="宋体" w:hAnsi="宋体" w:hint="eastAsia"/>
          <w:b/>
          <w:color w:val="3333FF"/>
          <w:sz w:val="28"/>
          <w:szCs w:val="32"/>
        </w:rPr>
        <w:t>主要</w:t>
      </w:r>
      <w:r w:rsidR="00000B81">
        <w:rPr>
          <w:rFonts w:ascii="宋体" w:hAnsi="宋体" w:hint="eastAsia"/>
          <w:b/>
          <w:color w:val="3333FF"/>
          <w:sz w:val="28"/>
          <w:szCs w:val="32"/>
        </w:rPr>
        <w:t>方式</w:t>
      </w:r>
      <w:r w:rsidR="00F83F15">
        <w:rPr>
          <w:rFonts w:ascii="宋体" w:hAnsi="宋体" w:hint="eastAsia"/>
          <w:b/>
          <w:color w:val="3333FF"/>
          <w:sz w:val="28"/>
          <w:szCs w:val="32"/>
        </w:rPr>
        <w:t>包括基于规则（无监督），基于机器学习（有监督）的方式还有基于深度学习的</w:t>
      </w:r>
      <w:r w:rsidR="007B28B2">
        <w:rPr>
          <w:rFonts w:ascii="宋体" w:hAnsi="宋体" w:hint="eastAsia"/>
          <w:b/>
          <w:color w:val="3333FF"/>
          <w:sz w:val="28"/>
          <w:szCs w:val="32"/>
        </w:rPr>
        <w:t>，</w:t>
      </w:r>
      <w:r w:rsidR="002C17DF">
        <w:rPr>
          <w:rFonts w:ascii="宋体" w:hAnsi="宋体" w:hint="eastAsia"/>
          <w:b/>
          <w:color w:val="3333FF"/>
          <w:sz w:val="28"/>
          <w:szCs w:val="32"/>
        </w:rPr>
        <w:t>当前汽车领域的企业，如汽车之家、爱卡、</w:t>
      </w:r>
      <w:proofErr w:type="gramStart"/>
      <w:r w:rsidR="002C17DF">
        <w:rPr>
          <w:rFonts w:ascii="宋体" w:hAnsi="宋体" w:hint="eastAsia"/>
          <w:b/>
          <w:color w:val="3333FF"/>
          <w:sz w:val="28"/>
          <w:szCs w:val="32"/>
        </w:rPr>
        <w:t>易车网等</w:t>
      </w:r>
      <w:proofErr w:type="gramEnd"/>
      <w:r w:rsidR="002C17DF">
        <w:rPr>
          <w:rFonts w:ascii="宋体" w:hAnsi="宋体" w:hint="eastAsia"/>
          <w:b/>
          <w:color w:val="3333FF"/>
          <w:sz w:val="28"/>
          <w:szCs w:val="32"/>
        </w:rPr>
        <w:t>，都是</w:t>
      </w:r>
      <w:r w:rsidR="00814D3D">
        <w:rPr>
          <w:rFonts w:ascii="宋体" w:hAnsi="宋体" w:hint="eastAsia"/>
          <w:b/>
          <w:color w:val="3333FF"/>
          <w:sz w:val="28"/>
          <w:szCs w:val="32"/>
        </w:rPr>
        <w:t>通过这</w:t>
      </w:r>
      <w:r w:rsidR="00F83F15">
        <w:rPr>
          <w:rFonts w:ascii="宋体" w:hAnsi="宋体" w:hint="eastAsia"/>
          <w:b/>
          <w:color w:val="3333FF"/>
          <w:sz w:val="28"/>
          <w:szCs w:val="32"/>
        </w:rPr>
        <w:t>几类方法</w:t>
      </w:r>
      <w:r w:rsidR="00B0494E">
        <w:rPr>
          <w:rFonts w:ascii="宋体" w:hAnsi="宋体" w:hint="eastAsia"/>
          <w:b/>
          <w:color w:val="3333FF"/>
          <w:sz w:val="28"/>
          <w:szCs w:val="32"/>
        </w:rPr>
        <w:t>。</w:t>
      </w:r>
    </w:p>
    <w:p w:rsidR="00406F60" w:rsidRDefault="004F14C8" w:rsidP="00406F60">
      <w:pPr>
        <w:rPr>
          <w:rFonts w:ascii="宋体" w:hAnsi="宋体"/>
          <w:b/>
          <w:color w:val="3333FF"/>
          <w:sz w:val="28"/>
          <w:szCs w:val="32"/>
        </w:rPr>
      </w:pPr>
      <w:r w:rsidRPr="00F405CA">
        <w:rPr>
          <w:rFonts w:ascii="宋体" w:hAnsi="宋体" w:hint="eastAsia"/>
          <w:b/>
          <w:color w:val="3333FF"/>
          <w:sz w:val="28"/>
          <w:szCs w:val="32"/>
        </w:rPr>
        <w:t>1.3</w:t>
      </w:r>
      <w:r w:rsidR="00406F60" w:rsidRPr="00F405CA">
        <w:rPr>
          <w:rFonts w:ascii="宋体" w:hAnsi="宋体" w:hint="eastAsia"/>
          <w:b/>
          <w:color w:val="3333FF"/>
          <w:sz w:val="28"/>
          <w:szCs w:val="32"/>
        </w:rPr>
        <w:t xml:space="preserve">  </w:t>
      </w:r>
      <w:r w:rsidRPr="00F405CA">
        <w:rPr>
          <w:rFonts w:ascii="宋体" w:hAnsi="宋体" w:hint="eastAsia"/>
          <w:b/>
          <w:color w:val="3333FF"/>
          <w:sz w:val="28"/>
          <w:szCs w:val="32"/>
        </w:rPr>
        <w:t>现有技术</w:t>
      </w:r>
      <w:r w:rsidR="00406F60" w:rsidRPr="00F405CA">
        <w:rPr>
          <w:rFonts w:ascii="宋体" w:hAnsi="宋体" w:hint="eastAsia"/>
          <w:b/>
          <w:color w:val="3333FF"/>
          <w:sz w:val="28"/>
          <w:szCs w:val="32"/>
        </w:rPr>
        <w:t>的缺点</w:t>
      </w:r>
      <w:r w:rsidRPr="00F405CA">
        <w:rPr>
          <w:rFonts w:ascii="宋体" w:hAnsi="宋体" w:hint="eastAsia"/>
          <w:b/>
          <w:color w:val="3333FF"/>
          <w:sz w:val="28"/>
          <w:szCs w:val="32"/>
        </w:rPr>
        <w:t>：</w:t>
      </w:r>
    </w:p>
    <w:p w:rsidR="00BE6700" w:rsidRDefault="002C17DF" w:rsidP="005A7A1A">
      <w:pPr>
        <w:rPr>
          <w:rFonts w:ascii="宋体" w:hAnsi="宋体"/>
          <w:b/>
          <w:color w:val="3333FF"/>
          <w:sz w:val="28"/>
          <w:szCs w:val="32"/>
        </w:rPr>
      </w:pPr>
      <w:r>
        <w:rPr>
          <w:rFonts w:ascii="宋体" w:hAnsi="宋体" w:hint="eastAsia"/>
          <w:b/>
          <w:color w:val="3333FF"/>
          <w:sz w:val="28"/>
          <w:szCs w:val="32"/>
        </w:rPr>
        <w:tab/>
      </w:r>
      <w:r w:rsidR="00B0494E">
        <w:rPr>
          <w:rFonts w:ascii="宋体" w:hAnsi="宋体" w:hint="eastAsia"/>
          <w:b/>
          <w:color w:val="3333FF"/>
          <w:sz w:val="28"/>
          <w:szCs w:val="32"/>
        </w:rPr>
        <w:t>虽然上诉方案得到了不错的效果，</w:t>
      </w:r>
      <w:r w:rsidR="00F014DF">
        <w:rPr>
          <w:rFonts w:ascii="宋体" w:hAnsi="宋体" w:hint="eastAsia"/>
          <w:b/>
          <w:color w:val="3333FF"/>
          <w:sz w:val="28"/>
          <w:szCs w:val="32"/>
        </w:rPr>
        <w:t>也得到了广泛使用，但是仍然存在一些缺点。</w:t>
      </w:r>
      <w:r w:rsidR="00B0494E">
        <w:rPr>
          <w:rFonts w:ascii="宋体" w:hAnsi="宋体" w:hint="eastAsia"/>
          <w:b/>
          <w:color w:val="3333FF"/>
          <w:sz w:val="28"/>
          <w:szCs w:val="32"/>
        </w:rPr>
        <w:t>首先</w:t>
      </w:r>
      <w:r w:rsidR="00AB5456">
        <w:rPr>
          <w:rFonts w:ascii="宋体" w:hAnsi="宋体" w:hint="eastAsia"/>
          <w:b/>
          <w:color w:val="3333FF"/>
          <w:sz w:val="28"/>
          <w:szCs w:val="32"/>
        </w:rPr>
        <w:t>，</w:t>
      </w:r>
      <w:r w:rsidR="00B0494E">
        <w:rPr>
          <w:rFonts w:ascii="宋体" w:hAnsi="宋体" w:hint="eastAsia"/>
          <w:b/>
          <w:color w:val="3333FF"/>
          <w:sz w:val="28"/>
          <w:szCs w:val="32"/>
        </w:rPr>
        <w:t>强制用户分类的方式本身就阻碍了一大批“嫌麻烦”的用户，因而损失了大量数据。其次，假设</w:t>
      </w:r>
      <w:r w:rsidR="00B1695B">
        <w:rPr>
          <w:rFonts w:ascii="宋体" w:hAnsi="宋体" w:hint="eastAsia"/>
          <w:b/>
          <w:color w:val="3333FF"/>
          <w:sz w:val="28"/>
          <w:szCs w:val="32"/>
        </w:rPr>
        <w:t>是用户</w:t>
      </w:r>
      <w:r w:rsidR="00B0494E">
        <w:rPr>
          <w:rFonts w:ascii="宋体" w:hAnsi="宋体" w:hint="eastAsia"/>
          <w:b/>
          <w:color w:val="3333FF"/>
          <w:sz w:val="28"/>
          <w:szCs w:val="32"/>
        </w:rPr>
        <w:t>自身分类错误，自然得到的结果也是错的。而且，</w:t>
      </w:r>
      <w:r w:rsidR="00F014DF">
        <w:rPr>
          <w:rFonts w:ascii="宋体" w:hAnsi="宋体" w:hint="eastAsia"/>
          <w:b/>
          <w:color w:val="3333FF"/>
          <w:sz w:val="28"/>
          <w:szCs w:val="32"/>
        </w:rPr>
        <w:t>分类粒度较大，不够细致，基本都是用户分成什么样就是什么样</w:t>
      </w:r>
      <w:r w:rsidR="00DF2D35">
        <w:rPr>
          <w:rFonts w:ascii="宋体" w:hAnsi="宋体" w:hint="eastAsia"/>
          <w:b/>
          <w:color w:val="3333FF"/>
          <w:sz w:val="28"/>
          <w:szCs w:val="32"/>
        </w:rPr>
        <w:t>。</w:t>
      </w:r>
    </w:p>
    <w:p w:rsidR="00995199" w:rsidRPr="006B0221" w:rsidRDefault="00995199" w:rsidP="005A7A1A">
      <w:pPr>
        <w:rPr>
          <w:rFonts w:ascii="仿宋_GB2312" w:eastAsia="仿宋_GB2312" w:hAnsi="新宋体"/>
          <w:sz w:val="28"/>
          <w:szCs w:val="32"/>
        </w:rPr>
      </w:pPr>
      <w:r>
        <w:rPr>
          <w:rFonts w:ascii="宋体" w:hAnsi="宋体"/>
          <w:b/>
          <w:color w:val="3333FF"/>
          <w:sz w:val="28"/>
          <w:szCs w:val="32"/>
        </w:rPr>
        <w:tab/>
      </w:r>
      <w:r>
        <w:rPr>
          <w:rFonts w:ascii="宋体" w:hAnsi="宋体" w:hint="eastAsia"/>
          <w:b/>
          <w:color w:val="3333FF"/>
          <w:sz w:val="28"/>
          <w:szCs w:val="32"/>
        </w:rPr>
        <w:t>而且，基于机器学习的方式实现起来比较耗时耗力，需要大量的标注数据和复杂特征提取过程，对于深度学习的方式，虽然不需要特征提取，一般</w:t>
      </w:r>
      <w:proofErr w:type="gramStart"/>
      <w:r>
        <w:rPr>
          <w:rFonts w:ascii="宋体" w:hAnsi="宋体" w:hint="eastAsia"/>
          <w:b/>
          <w:color w:val="3333FF"/>
          <w:sz w:val="28"/>
          <w:szCs w:val="32"/>
        </w:rPr>
        <w:t>只需</w:t>
      </w:r>
      <w:r>
        <w:rPr>
          <w:rFonts w:ascii="宋体" w:hAnsi="宋体" w:hint="eastAsia"/>
          <w:b/>
          <w:color w:val="3333FF"/>
          <w:sz w:val="28"/>
          <w:szCs w:val="32"/>
        </w:rPr>
        <w:lastRenderedPageBreak/>
        <w:t>要词向量</w:t>
      </w:r>
      <w:proofErr w:type="gramEnd"/>
      <w:r>
        <w:rPr>
          <w:rFonts w:ascii="宋体" w:hAnsi="宋体" w:hint="eastAsia"/>
          <w:b/>
          <w:color w:val="3333FF"/>
          <w:sz w:val="28"/>
          <w:szCs w:val="32"/>
        </w:rPr>
        <w:t>即可，但还是需要大量的标注数据训练模型，而</w:t>
      </w:r>
      <w:r w:rsidR="00EB11CE">
        <w:rPr>
          <w:rFonts w:ascii="宋体" w:hAnsi="宋体" w:hint="eastAsia"/>
          <w:b/>
          <w:color w:val="3333FF"/>
          <w:sz w:val="28"/>
          <w:szCs w:val="32"/>
        </w:rPr>
        <w:t>标注</w:t>
      </w:r>
      <w:r>
        <w:rPr>
          <w:rFonts w:ascii="宋体" w:hAnsi="宋体" w:hint="eastAsia"/>
          <w:b/>
          <w:color w:val="3333FF"/>
          <w:sz w:val="28"/>
          <w:szCs w:val="32"/>
        </w:rPr>
        <w:t>数据的获取本身就是一个极大的难题。</w:t>
      </w:r>
    </w:p>
    <w:p w:rsidR="005A7A1A" w:rsidRDefault="00406F60" w:rsidP="00406F60">
      <w:pPr>
        <w:rPr>
          <w:rFonts w:ascii="宋体" w:hAnsi="宋体"/>
          <w:b/>
          <w:color w:val="3333FF"/>
          <w:sz w:val="28"/>
          <w:szCs w:val="32"/>
        </w:rPr>
      </w:pPr>
      <w:r w:rsidRPr="00F405CA">
        <w:rPr>
          <w:rFonts w:ascii="仿宋_GB2312" w:eastAsia="仿宋_GB2312" w:hAnsi="新宋体" w:hint="eastAsia"/>
          <w:b/>
          <w:color w:val="3333FF"/>
          <w:sz w:val="32"/>
          <w:szCs w:val="32"/>
        </w:rPr>
        <w:t>二、</w:t>
      </w:r>
      <w:r w:rsidRPr="00F405CA">
        <w:rPr>
          <w:rFonts w:ascii="宋体" w:hAnsi="宋体" w:hint="eastAsia"/>
          <w:b/>
          <w:color w:val="3333FF"/>
          <w:sz w:val="32"/>
          <w:szCs w:val="32"/>
        </w:rPr>
        <w:t>发明内容</w:t>
      </w:r>
    </w:p>
    <w:p w:rsidR="004F14C8" w:rsidRDefault="004F14C8" w:rsidP="00406F60">
      <w:pPr>
        <w:rPr>
          <w:rFonts w:ascii="宋体" w:hAnsi="宋体"/>
          <w:b/>
          <w:color w:val="3333FF"/>
          <w:sz w:val="28"/>
          <w:szCs w:val="32"/>
        </w:rPr>
      </w:pPr>
      <w:r w:rsidRPr="00F405CA">
        <w:rPr>
          <w:rFonts w:ascii="宋体" w:hAnsi="宋体" w:hint="eastAsia"/>
          <w:b/>
          <w:color w:val="3333FF"/>
          <w:sz w:val="28"/>
          <w:szCs w:val="32"/>
        </w:rPr>
        <w:t>2.1</w:t>
      </w:r>
      <w:r w:rsidR="00406F60" w:rsidRPr="00F405CA">
        <w:rPr>
          <w:rFonts w:ascii="宋体" w:hAnsi="宋体" w:hint="eastAsia"/>
          <w:b/>
          <w:color w:val="3333FF"/>
          <w:sz w:val="28"/>
          <w:szCs w:val="32"/>
        </w:rPr>
        <w:t xml:space="preserve"> 本发明提供的</w:t>
      </w:r>
      <w:proofErr w:type="gramStart"/>
      <w:r w:rsidR="00406F60" w:rsidRPr="00F405CA">
        <w:rPr>
          <w:rFonts w:ascii="宋体" w:hAnsi="宋体" w:hint="eastAsia"/>
          <w:b/>
          <w:color w:val="3333FF"/>
          <w:sz w:val="28"/>
          <w:szCs w:val="32"/>
        </w:rPr>
        <w:t>完整技术</w:t>
      </w:r>
      <w:proofErr w:type="gramEnd"/>
      <w:r w:rsidR="004753BD" w:rsidRPr="00F405CA">
        <w:rPr>
          <w:rFonts w:ascii="宋体" w:hAnsi="宋体" w:hint="eastAsia"/>
          <w:b/>
          <w:color w:val="3333FF"/>
          <w:sz w:val="28"/>
          <w:szCs w:val="32"/>
        </w:rPr>
        <w:t>实现</w:t>
      </w:r>
      <w:r w:rsidR="00406F60" w:rsidRPr="00F405CA">
        <w:rPr>
          <w:rFonts w:ascii="宋体" w:hAnsi="宋体" w:hint="eastAsia"/>
          <w:b/>
          <w:color w:val="3333FF"/>
          <w:sz w:val="28"/>
          <w:szCs w:val="32"/>
        </w:rPr>
        <w:t>方案</w:t>
      </w:r>
    </w:p>
    <w:p w:rsidR="00060042" w:rsidRDefault="00060042" w:rsidP="00406F60">
      <w:pPr>
        <w:rPr>
          <w:rFonts w:ascii="宋体" w:hAnsi="宋体"/>
          <w:b/>
          <w:color w:val="3333FF"/>
          <w:sz w:val="28"/>
          <w:szCs w:val="32"/>
        </w:rPr>
      </w:pPr>
      <w:r>
        <w:rPr>
          <w:rFonts w:ascii="宋体" w:hAnsi="宋体" w:hint="eastAsia"/>
          <w:b/>
          <w:color w:val="3333FF"/>
          <w:sz w:val="28"/>
          <w:szCs w:val="32"/>
        </w:rPr>
        <w:tab/>
        <w:t>本专利提出一种基于迁移学习的情感倾向分析方案</w:t>
      </w:r>
      <w:r w:rsidR="009766FE">
        <w:rPr>
          <w:rFonts w:ascii="宋体" w:hAnsi="宋体" w:hint="eastAsia"/>
          <w:b/>
          <w:color w:val="3333FF"/>
          <w:sz w:val="28"/>
          <w:szCs w:val="32"/>
        </w:rPr>
        <w:t>，直接对评论</w:t>
      </w:r>
      <w:r w:rsidR="00B179DF">
        <w:rPr>
          <w:rFonts w:ascii="宋体" w:hAnsi="宋体" w:hint="eastAsia"/>
          <w:b/>
          <w:color w:val="3333FF"/>
          <w:sz w:val="28"/>
          <w:szCs w:val="32"/>
        </w:rPr>
        <w:t>语句</w:t>
      </w:r>
      <w:r w:rsidR="0012393A">
        <w:rPr>
          <w:rFonts w:ascii="宋体" w:hAnsi="宋体" w:hint="eastAsia"/>
          <w:b/>
          <w:color w:val="3333FF"/>
          <w:sz w:val="28"/>
          <w:szCs w:val="32"/>
        </w:rPr>
        <w:t>进行细粒度的</w:t>
      </w:r>
      <w:r w:rsidR="009766FE">
        <w:rPr>
          <w:rFonts w:ascii="宋体" w:hAnsi="宋体" w:hint="eastAsia"/>
          <w:b/>
          <w:color w:val="3333FF"/>
          <w:sz w:val="28"/>
          <w:szCs w:val="32"/>
        </w:rPr>
        <w:t>情感倾向分析，</w:t>
      </w:r>
      <w:r w:rsidR="00995199">
        <w:rPr>
          <w:rFonts w:ascii="宋体" w:hAnsi="宋体" w:hint="eastAsia"/>
          <w:b/>
          <w:color w:val="3333FF"/>
          <w:sz w:val="28"/>
          <w:szCs w:val="32"/>
        </w:rPr>
        <w:t>从而得到用户对车辆各方面信息的评价倾向。在模型训练过程中，</w:t>
      </w:r>
      <w:r w:rsidR="008D1C2A">
        <w:rPr>
          <w:rFonts w:ascii="宋体" w:hAnsi="宋体" w:hint="eastAsia"/>
          <w:b/>
          <w:color w:val="3333FF"/>
          <w:sz w:val="28"/>
          <w:szCs w:val="32"/>
        </w:rPr>
        <w:t>由于利用了开放领域的先验知识</w:t>
      </w:r>
      <w:r w:rsidR="00DD0E3F">
        <w:rPr>
          <w:rFonts w:ascii="宋体" w:hAnsi="宋体" w:hint="eastAsia"/>
          <w:b/>
          <w:color w:val="3333FF"/>
          <w:sz w:val="28"/>
          <w:szCs w:val="32"/>
        </w:rPr>
        <w:t>，</w:t>
      </w:r>
      <w:r w:rsidR="008C5E65">
        <w:rPr>
          <w:rFonts w:ascii="宋体" w:hAnsi="宋体" w:hint="eastAsia"/>
          <w:b/>
          <w:color w:val="3333FF"/>
          <w:sz w:val="28"/>
          <w:szCs w:val="32"/>
        </w:rPr>
        <w:t>因此</w:t>
      </w:r>
      <w:r w:rsidR="007A271D">
        <w:rPr>
          <w:rFonts w:ascii="宋体" w:hAnsi="宋体" w:hint="eastAsia"/>
          <w:b/>
          <w:color w:val="3333FF"/>
          <w:sz w:val="28"/>
          <w:szCs w:val="32"/>
        </w:rPr>
        <w:t>不需要太多的领域标签数据，使得不仅</w:t>
      </w:r>
      <w:r w:rsidR="00995199">
        <w:rPr>
          <w:rFonts w:ascii="宋体" w:hAnsi="宋体" w:hint="eastAsia"/>
          <w:b/>
          <w:color w:val="3333FF"/>
          <w:sz w:val="28"/>
          <w:szCs w:val="32"/>
        </w:rPr>
        <w:t>效果得到</w:t>
      </w:r>
      <w:r w:rsidR="007A271D">
        <w:rPr>
          <w:rFonts w:ascii="宋体" w:hAnsi="宋体" w:hint="eastAsia"/>
          <w:b/>
          <w:color w:val="3333FF"/>
          <w:sz w:val="28"/>
          <w:szCs w:val="32"/>
        </w:rPr>
        <w:t>显著</w:t>
      </w:r>
      <w:r w:rsidR="00995199">
        <w:rPr>
          <w:rFonts w:ascii="宋体" w:hAnsi="宋体" w:hint="eastAsia"/>
          <w:b/>
          <w:color w:val="3333FF"/>
          <w:sz w:val="28"/>
          <w:szCs w:val="32"/>
        </w:rPr>
        <w:t>提升，而且训练时间也大大缩短。</w:t>
      </w:r>
    </w:p>
    <w:p w:rsidR="0001438E" w:rsidRPr="00243475" w:rsidRDefault="005400AC" w:rsidP="000F1D86">
      <w:pPr>
        <w:rPr>
          <w:rFonts w:ascii="宋体" w:hAnsi="宋体"/>
          <w:b/>
          <w:color w:val="3333FF"/>
          <w:sz w:val="28"/>
          <w:szCs w:val="32"/>
        </w:rPr>
      </w:pPr>
      <w:r>
        <w:rPr>
          <w:rFonts w:ascii="宋体" w:hAnsi="宋体" w:hint="eastAsia"/>
          <w:b/>
          <w:color w:val="3333FF"/>
          <w:sz w:val="28"/>
          <w:szCs w:val="32"/>
        </w:rPr>
        <w:tab/>
      </w:r>
      <w:r w:rsidR="00DF2D35">
        <w:rPr>
          <w:rFonts w:ascii="宋体" w:hAnsi="宋体" w:hint="eastAsia"/>
          <w:b/>
          <w:color w:val="3333FF"/>
          <w:sz w:val="28"/>
          <w:szCs w:val="32"/>
        </w:rPr>
        <w:t>细粒度情感倾向分</w:t>
      </w:r>
      <w:r w:rsidR="00891065">
        <w:rPr>
          <w:rFonts w:ascii="宋体" w:hAnsi="宋体" w:hint="eastAsia"/>
          <w:b/>
          <w:color w:val="3333FF"/>
          <w:sz w:val="28"/>
          <w:szCs w:val="32"/>
        </w:rPr>
        <w:t>析一般分为两个过程：评价对象抽取和情感倾向分析</w:t>
      </w:r>
      <w:r w:rsidR="000F1D86">
        <w:rPr>
          <w:rFonts w:ascii="宋体" w:hAnsi="宋体" w:hint="eastAsia"/>
          <w:b/>
          <w:color w:val="3333FF"/>
          <w:sz w:val="28"/>
          <w:szCs w:val="32"/>
        </w:rPr>
        <w:t>，针对整个过程，</w:t>
      </w:r>
      <w:r w:rsidR="0001438E" w:rsidRPr="00243475">
        <w:rPr>
          <w:rFonts w:ascii="宋体" w:hAnsi="宋体" w:hint="eastAsia"/>
          <w:b/>
          <w:color w:val="3333FF"/>
          <w:sz w:val="28"/>
          <w:szCs w:val="32"/>
        </w:rPr>
        <w:t>本专利的具体内容包括</w:t>
      </w:r>
      <w:r w:rsidR="00F07BA9">
        <w:rPr>
          <w:rFonts w:ascii="宋体" w:hAnsi="宋体" w:hint="eastAsia"/>
          <w:b/>
          <w:color w:val="3333FF"/>
          <w:sz w:val="28"/>
          <w:szCs w:val="32"/>
        </w:rPr>
        <w:t>以下四</w:t>
      </w:r>
      <w:r w:rsidR="000F1D86">
        <w:rPr>
          <w:rFonts w:ascii="宋体" w:hAnsi="宋体" w:hint="eastAsia"/>
          <w:b/>
          <w:color w:val="3333FF"/>
          <w:sz w:val="28"/>
          <w:szCs w:val="32"/>
        </w:rPr>
        <w:t>点</w:t>
      </w:r>
      <w:r w:rsidR="0001438E" w:rsidRPr="00243475">
        <w:rPr>
          <w:rFonts w:ascii="宋体" w:hAnsi="宋体" w:hint="eastAsia"/>
          <w:b/>
          <w:color w:val="3333FF"/>
          <w:sz w:val="28"/>
          <w:szCs w:val="32"/>
        </w:rPr>
        <w:t>：</w:t>
      </w:r>
    </w:p>
    <w:p w:rsidR="00C67B8D" w:rsidRDefault="00B14A21" w:rsidP="00F8154F">
      <w:pPr>
        <w:numPr>
          <w:ilvl w:val="0"/>
          <w:numId w:val="24"/>
        </w:numPr>
        <w:rPr>
          <w:rFonts w:ascii="宋体" w:hAnsi="宋体"/>
          <w:b/>
          <w:color w:val="3333FF"/>
          <w:sz w:val="28"/>
          <w:szCs w:val="32"/>
        </w:rPr>
      </w:pPr>
      <w:r>
        <w:rPr>
          <w:rFonts w:ascii="宋体" w:hAnsi="宋体" w:hint="eastAsia"/>
          <w:b/>
          <w:color w:val="3333FF"/>
          <w:sz w:val="28"/>
          <w:szCs w:val="32"/>
        </w:rPr>
        <w:t>共享信息的</w:t>
      </w:r>
      <w:r w:rsidR="00C43C59">
        <w:rPr>
          <w:rFonts w:ascii="宋体" w:hAnsi="宋体" w:hint="eastAsia"/>
          <w:b/>
          <w:color w:val="3333FF"/>
          <w:sz w:val="28"/>
          <w:szCs w:val="32"/>
        </w:rPr>
        <w:t>表示</w:t>
      </w:r>
      <w:r w:rsidR="004E3F9A">
        <w:rPr>
          <w:rFonts w:ascii="宋体" w:hAnsi="宋体" w:hint="eastAsia"/>
          <w:b/>
          <w:color w:val="3333FF"/>
          <w:sz w:val="28"/>
          <w:szCs w:val="32"/>
        </w:rPr>
        <w:t>：</w:t>
      </w:r>
    </w:p>
    <w:p w:rsidR="004E3F9A" w:rsidRPr="004E3F9A" w:rsidRDefault="00FD2917" w:rsidP="00F8154F">
      <w:pPr>
        <w:ind w:firstLine="420"/>
        <w:rPr>
          <w:rFonts w:ascii="宋体" w:hAnsi="宋体"/>
          <w:b/>
          <w:color w:val="3333FF"/>
          <w:sz w:val="28"/>
          <w:szCs w:val="32"/>
        </w:rPr>
      </w:pPr>
      <w:r>
        <w:rPr>
          <w:rFonts w:ascii="宋体" w:hAnsi="宋体" w:hint="eastAsia"/>
          <w:b/>
          <w:color w:val="3333FF"/>
          <w:sz w:val="28"/>
          <w:szCs w:val="32"/>
        </w:rPr>
        <w:t>包含三</w:t>
      </w:r>
      <w:r w:rsidR="00B14A21" w:rsidRPr="00B14A21">
        <w:rPr>
          <w:rFonts w:ascii="宋体" w:hAnsi="宋体" w:hint="eastAsia"/>
          <w:b/>
          <w:color w:val="3333FF"/>
          <w:sz w:val="28"/>
          <w:szCs w:val="32"/>
        </w:rPr>
        <w:t>个部分，</w:t>
      </w:r>
      <w:r>
        <w:rPr>
          <w:rFonts w:ascii="宋体" w:hAnsi="宋体" w:hint="eastAsia"/>
          <w:b/>
          <w:color w:val="3333FF"/>
          <w:sz w:val="28"/>
          <w:szCs w:val="32"/>
        </w:rPr>
        <w:t>其一</w:t>
      </w:r>
      <w:r w:rsidR="00D0379F" w:rsidRPr="00B14A21">
        <w:rPr>
          <w:rFonts w:ascii="宋体" w:hAnsi="宋体" w:hint="eastAsia"/>
          <w:b/>
          <w:color w:val="3333FF"/>
          <w:sz w:val="28"/>
          <w:szCs w:val="32"/>
        </w:rPr>
        <w:t>是命名实体识别共享信息的表示</w:t>
      </w:r>
      <w:r w:rsidR="00D0379F">
        <w:rPr>
          <w:rFonts w:ascii="宋体" w:hAnsi="宋体" w:hint="eastAsia"/>
          <w:b/>
          <w:color w:val="3333FF"/>
          <w:sz w:val="28"/>
          <w:szCs w:val="32"/>
        </w:rPr>
        <w:t>，</w:t>
      </w:r>
      <w:r>
        <w:rPr>
          <w:rFonts w:ascii="宋体" w:hAnsi="宋体" w:hint="eastAsia"/>
          <w:b/>
          <w:color w:val="3333FF"/>
          <w:sz w:val="28"/>
          <w:szCs w:val="32"/>
        </w:rPr>
        <w:t>其二</w:t>
      </w:r>
      <w:r w:rsidR="00D0379F">
        <w:rPr>
          <w:rFonts w:ascii="宋体" w:hAnsi="宋体" w:hint="eastAsia"/>
          <w:b/>
          <w:color w:val="3333FF"/>
          <w:sz w:val="28"/>
          <w:szCs w:val="32"/>
        </w:rPr>
        <w:t>是情感倾向分析共享信息的表示</w:t>
      </w:r>
      <w:r w:rsidR="003B6D22">
        <w:rPr>
          <w:rFonts w:ascii="宋体" w:hAnsi="宋体" w:hint="eastAsia"/>
          <w:b/>
          <w:color w:val="3333FF"/>
          <w:sz w:val="28"/>
          <w:szCs w:val="32"/>
        </w:rPr>
        <w:t>,其三是汽车领域背景信息的表示</w:t>
      </w:r>
      <w:r w:rsidR="00D0379F">
        <w:rPr>
          <w:rFonts w:ascii="宋体" w:hAnsi="宋体" w:hint="eastAsia"/>
          <w:b/>
          <w:color w:val="3333FF"/>
          <w:sz w:val="28"/>
          <w:szCs w:val="32"/>
        </w:rPr>
        <w:t>。</w:t>
      </w:r>
    </w:p>
    <w:p w:rsidR="003B2097" w:rsidRDefault="003B2097" w:rsidP="00F8154F">
      <w:pPr>
        <w:pStyle w:val="ae"/>
        <w:numPr>
          <w:ilvl w:val="0"/>
          <w:numId w:val="24"/>
        </w:numPr>
        <w:rPr>
          <w:rFonts w:ascii="宋体" w:hAnsi="宋体"/>
          <w:b/>
          <w:color w:val="3333FF"/>
          <w:sz w:val="28"/>
          <w:szCs w:val="32"/>
        </w:rPr>
      </w:pPr>
      <w:r w:rsidRPr="003B2097">
        <w:rPr>
          <w:rFonts w:ascii="宋体" w:hAnsi="宋体" w:hint="eastAsia"/>
          <w:b/>
          <w:color w:val="3333FF"/>
          <w:sz w:val="28"/>
          <w:szCs w:val="32"/>
        </w:rPr>
        <w:t>基于迁移学习的评价对象的抽取</w:t>
      </w:r>
    </w:p>
    <w:p w:rsidR="003B2097" w:rsidRPr="003B2097" w:rsidRDefault="003B2097" w:rsidP="00F8154F">
      <w:pPr>
        <w:pStyle w:val="ae"/>
        <w:ind w:firstLine="420"/>
        <w:rPr>
          <w:rFonts w:ascii="宋体" w:hAnsi="宋体"/>
          <w:b/>
          <w:color w:val="3333FF"/>
          <w:sz w:val="28"/>
          <w:szCs w:val="32"/>
        </w:rPr>
      </w:pPr>
      <w:r w:rsidRPr="003B2097">
        <w:rPr>
          <w:rFonts w:ascii="宋体" w:hAnsi="宋体" w:hint="eastAsia"/>
          <w:b/>
          <w:color w:val="3333FF"/>
          <w:sz w:val="28"/>
          <w:szCs w:val="32"/>
        </w:rPr>
        <w:t>采用命名实体识别和词性标注的方法，来识别评价对象，其中命名实体识别模型利用了上一步学习到的开放域共享信息。</w:t>
      </w:r>
    </w:p>
    <w:p w:rsidR="00B33A07" w:rsidRDefault="00684DD3" w:rsidP="00F8154F">
      <w:pPr>
        <w:numPr>
          <w:ilvl w:val="0"/>
          <w:numId w:val="24"/>
        </w:numPr>
        <w:rPr>
          <w:rFonts w:ascii="宋体" w:hAnsi="宋体"/>
          <w:b/>
          <w:color w:val="3333FF"/>
          <w:sz w:val="28"/>
          <w:szCs w:val="32"/>
        </w:rPr>
      </w:pPr>
      <w:r>
        <w:rPr>
          <w:rFonts w:ascii="宋体" w:hAnsi="宋体" w:hint="eastAsia"/>
          <w:b/>
          <w:color w:val="3333FF"/>
          <w:sz w:val="28"/>
          <w:szCs w:val="32"/>
        </w:rPr>
        <w:t>基于迁移学习的情感倾向</w:t>
      </w:r>
      <w:r w:rsidR="00B70E69">
        <w:rPr>
          <w:rFonts w:ascii="宋体" w:hAnsi="宋体" w:hint="eastAsia"/>
          <w:b/>
          <w:color w:val="3333FF"/>
          <w:sz w:val="28"/>
          <w:szCs w:val="32"/>
        </w:rPr>
        <w:t>分析</w:t>
      </w:r>
    </w:p>
    <w:p w:rsidR="00626B2D" w:rsidRDefault="00626B2D" w:rsidP="00F8154F">
      <w:pPr>
        <w:ind w:firstLine="420"/>
        <w:rPr>
          <w:rFonts w:ascii="宋体" w:hAnsi="宋体"/>
          <w:b/>
          <w:color w:val="3333FF"/>
          <w:sz w:val="28"/>
          <w:szCs w:val="32"/>
        </w:rPr>
      </w:pPr>
      <w:r w:rsidRPr="00626B2D">
        <w:rPr>
          <w:rFonts w:ascii="宋体" w:hAnsi="宋体" w:hint="eastAsia"/>
          <w:b/>
          <w:color w:val="3333FF"/>
          <w:sz w:val="28"/>
          <w:szCs w:val="32"/>
        </w:rPr>
        <w:t>将开放</w:t>
      </w:r>
      <w:proofErr w:type="gramStart"/>
      <w:r w:rsidRPr="00626B2D">
        <w:rPr>
          <w:rFonts w:ascii="宋体" w:hAnsi="宋体" w:hint="eastAsia"/>
          <w:b/>
          <w:color w:val="3333FF"/>
          <w:sz w:val="28"/>
          <w:szCs w:val="32"/>
        </w:rPr>
        <w:t>域知识</w:t>
      </w:r>
      <w:proofErr w:type="gramEnd"/>
      <w:r w:rsidRPr="00626B2D">
        <w:rPr>
          <w:rFonts w:ascii="宋体" w:hAnsi="宋体" w:hint="eastAsia"/>
          <w:b/>
          <w:color w:val="3333FF"/>
          <w:sz w:val="28"/>
          <w:szCs w:val="32"/>
        </w:rPr>
        <w:t>与汽车领域评论语料结合，建立基于深度学习的短文本分类器模型，实现情感分析。</w:t>
      </w:r>
    </w:p>
    <w:p w:rsidR="007C2769" w:rsidRDefault="007C2769" w:rsidP="00F8154F">
      <w:pPr>
        <w:numPr>
          <w:ilvl w:val="0"/>
          <w:numId w:val="24"/>
        </w:numPr>
        <w:rPr>
          <w:rFonts w:ascii="宋体" w:hAnsi="宋体"/>
          <w:b/>
          <w:color w:val="3333FF"/>
          <w:sz w:val="28"/>
          <w:szCs w:val="32"/>
        </w:rPr>
      </w:pPr>
      <w:r>
        <w:rPr>
          <w:rFonts w:ascii="宋体" w:hAnsi="宋体" w:hint="eastAsia"/>
          <w:b/>
          <w:color w:val="3333FF"/>
          <w:sz w:val="28"/>
          <w:szCs w:val="32"/>
        </w:rPr>
        <w:t>长评论语句的划分</w:t>
      </w:r>
    </w:p>
    <w:p w:rsidR="007C2769" w:rsidRPr="007C2769" w:rsidRDefault="007C2769" w:rsidP="00F8154F">
      <w:pPr>
        <w:ind w:firstLine="420"/>
        <w:rPr>
          <w:ins w:id="3" w:author="Windows 用户" w:date="2018-09-04T09:56:00Z"/>
          <w:rFonts w:ascii="宋体" w:hAnsi="宋体"/>
          <w:b/>
          <w:color w:val="3333FF"/>
          <w:sz w:val="28"/>
          <w:szCs w:val="32"/>
        </w:rPr>
      </w:pPr>
      <w:r w:rsidRPr="007C2769">
        <w:rPr>
          <w:rFonts w:ascii="宋体" w:hAnsi="宋体" w:hint="eastAsia"/>
          <w:b/>
          <w:color w:val="3333FF"/>
          <w:sz w:val="28"/>
          <w:szCs w:val="32"/>
        </w:rPr>
        <w:t>专利训练模型的语料中每个评论语句只有一个评价对象，模型的训练只需得出整句的情感倾向，但是实际的评论语句中一般包含较多的评价对象，要想</w:t>
      </w:r>
      <w:r w:rsidRPr="007C2769">
        <w:rPr>
          <w:rFonts w:ascii="宋体" w:hAnsi="宋体" w:hint="eastAsia"/>
          <w:b/>
          <w:color w:val="3333FF"/>
          <w:sz w:val="28"/>
          <w:szCs w:val="32"/>
        </w:rPr>
        <w:lastRenderedPageBreak/>
        <w:t>得到各</w:t>
      </w:r>
      <w:r w:rsidR="005A3847">
        <w:rPr>
          <w:rFonts w:ascii="宋体" w:hAnsi="宋体" w:hint="eastAsia"/>
          <w:b/>
          <w:color w:val="3333FF"/>
          <w:sz w:val="28"/>
          <w:szCs w:val="32"/>
        </w:rPr>
        <w:t>个评价对象的评价情感词，一个较为容易的方式是将长句划分为子句，子句中仅</w:t>
      </w:r>
      <w:r w:rsidR="008151CB">
        <w:rPr>
          <w:rFonts w:ascii="宋体" w:hAnsi="宋体" w:hint="eastAsia"/>
          <w:b/>
          <w:color w:val="3333FF"/>
          <w:sz w:val="28"/>
          <w:szCs w:val="32"/>
        </w:rPr>
        <w:t>包含一个评价对象，这样就变成对子</w:t>
      </w:r>
      <w:r w:rsidRPr="007C2769">
        <w:rPr>
          <w:rFonts w:ascii="宋体" w:hAnsi="宋体" w:hint="eastAsia"/>
          <w:b/>
          <w:color w:val="3333FF"/>
          <w:sz w:val="28"/>
          <w:szCs w:val="32"/>
        </w:rPr>
        <w:t>句的粗粒度情感分析，更为方便。</w:t>
      </w:r>
    </w:p>
    <w:p w:rsidR="00F93577" w:rsidRDefault="00152795" w:rsidP="00F8154F">
      <w:pPr>
        <w:numPr>
          <w:ilvl w:val="0"/>
          <w:numId w:val="24"/>
        </w:numPr>
        <w:rPr>
          <w:rFonts w:ascii="宋体" w:hAnsi="宋体"/>
          <w:b/>
          <w:color w:val="3333FF"/>
          <w:sz w:val="28"/>
          <w:szCs w:val="32"/>
        </w:rPr>
      </w:pPr>
      <w:r w:rsidRPr="0067229F">
        <w:rPr>
          <w:rFonts w:ascii="宋体" w:hAnsi="宋体" w:hint="eastAsia"/>
          <w:b/>
          <w:color w:val="3333FF"/>
          <w:sz w:val="28"/>
          <w:szCs w:val="32"/>
        </w:rPr>
        <w:t>评价对象和情感分析的关联</w:t>
      </w:r>
    </w:p>
    <w:p w:rsidR="00F93577" w:rsidRPr="00F93577" w:rsidRDefault="007C2769" w:rsidP="00F8154F">
      <w:pPr>
        <w:ind w:firstLine="420"/>
        <w:rPr>
          <w:rFonts w:ascii="宋体" w:hAnsi="宋体"/>
          <w:b/>
          <w:color w:val="3333FF"/>
          <w:sz w:val="28"/>
          <w:szCs w:val="32"/>
        </w:rPr>
      </w:pPr>
      <w:r>
        <w:rPr>
          <w:rFonts w:ascii="宋体" w:hAnsi="宋体" w:hint="eastAsia"/>
          <w:b/>
          <w:color w:val="3333FF"/>
          <w:sz w:val="28"/>
          <w:szCs w:val="32"/>
        </w:rPr>
        <w:t>在</w:t>
      </w:r>
      <w:r w:rsidR="00DC302F">
        <w:rPr>
          <w:rFonts w:ascii="宋体" w:hAnsi="宋体" w:hint="eastAsia"/>
          <w:b/>
          <w:color w:val="3333FF"/>
          <w:sz w:val="28"/>
          <w:szCs w:val="32"/>
        </w:rPr>
        <w:t>划分长短句的时候需要注意每个评价对象词和情感词的关系，因为长句形式一般比较复杂，不能把所有情感词都计算到某一个对象上，而要分开，通过依存分析找到真实的情感词加以计算。</w:t>
      </w:r>
    </w:p>
    <w:p w:rsidR="008C7B4A" w:rsidRDefault="00406F60" w:rsidP="00642962">
      <w:pPr>
        <w:numPr>
          <w:ilvl w:val="1"/>
          <w:numId w:val="23"/>
        </w:numPr>
        <w:rPr>
          <w:rFonts w:ascii="宋体" w:hAnsi="宋体"/>
          <w:b/>
          <w:color w:val="3333FF"/>
          <w:sz w:val="28"/>
          <w:szCs w:val="32"/>
        </w:rPr>
      </w:pPr>
      <w:r w:rsidRPr="00F405CA">
        <w:rPr>
          <w:rFonts w:ascii="宋体" w:hAnsi="宋体" w:hint="eastAsia"/>
          <w:b/>
          <w:color w:val="3333FF"/>
          <w:sz w:val="28"/>
          <w:szCs w:val="32"/>
        </w:rPr>
        <w:t xml:space="preserve"> </w:t>
      </w:r>
      <w:r w:rsidR="007E75CC" w:rsidRPr="00F405CA">
        <w:rPr>
          <w:rFonts w:ascii="宋体" w:hAnsi="宋体" w:hint="eastAsia"/>
          <w:b/>
          <w:color w:val="3333FF"/>
          <w:sz w:val="28"/>
          <w:szCs w:val="32"/>
        </w:rPr>
        <w:t>附图</w:t>
      </w:r>
      <w:r w:rsidRPr="00F405CA">
        <w:rPr>
          <w:rFonts w:ascii="宋体" w:hAnsi="宋体" w:hint="eastAsia"/>
          <w:b/>
          <w:color w:val="3333FF"/>
          <w:sz w:val="28"/>
          <w:szCs w:val="32"/>
        </w:rPr>
        <w:t>说明</w:t>
      </w:r>
    </w:p>
    <w:p w:rsidR="00642962" w:rsidRDefault="003950C4" w:rsidP="00642962">
      <w:pPr>
        <w:rPr>
          <w:rFonts w:ascii="宋体" w:hAnsi="宋体"/>
          <w:b/>
          <w:color w:val="3333FF"/>
          <w:sz w:val="28"/>
          <w:szCs w:val="32"/>
        </w:rPr>
      </w:pPr>
      <w:r>
        <w:rPr>
          <w:rFonts w:ascii="宋体" w:hAnsi="宋体" w:hint="eastAsia"/>
          <w:b/>
          <w:color w:val="3333FF"/>
          <w:sz w:val="28"/>
          <w:szCs w:val="32"/>
        </w:rPr>
        <w:t>基于</w:t>
      </w:r>
      <w:r w:rsidR="00B20796">
        <w:rPr>
          <w:rFonts w:ascii="宋体" w:hAnsi="宋体" w:hint="eastAsia"/>
          <w:b/>
          <w:color w:val="3333FF"/>
          <w:sz w:val="28"/>
          <w:szCs w:val="32"/>
        </w:rPr>
        <w:t>迁移学习的细粒度情感分析过程</w:t>
      </w:r>
      <w:r>
        <w:rPr>
          <w:rFonts w:ascii="宋体" w:hAnsi="宋体" w:hint="eastAsia"/>
          <w:b/>
          <w:color w:val="3333FF"/>
          <w:sz w:val="28"/>
          <w:szCs w:val="32"/>
        </w:rPr>
        <w:t>包含如下</w:t>
      </w:r>
      <w:r w:rsidR="008E03FB">
        <w:rPr>
          <w:rFonts w:ascii="宋体" w:hAnsi="宋体" w:hint="eastAsia"/>
          <w:b/>
          <w:color w:val="3333FF"/>
          <w:sz w:val="28"/>
          <w:szCs w:val="32"/>
        </w:rPr>
        <w:t>七</w:t>
      </w:r>
      <w:r>
        <w:rPr>
          <w:rFonts w:ascii="宋体" w:hAnsi="宋体" w:hint="eastAsia"/>
          <w:b/>
          <w:color w:val="3333FF"/>
          <w:sz w:val="28"/>
          <w:szCs w:val="32"/>
        </w:rPr>
        <w:t>个过程：</w:t>
      </w:r>
    </w:p>
    <w:p w:rsidR="00F216FE" w:rsidRDefault="00B20796" w:rsidP="00642962">
      <w:pPr>
        <w:numPr>
          <w:ilvl w:val="0"/>
          <w:numId w:val="17"/>
        </w:numPr>
        <w:rPr>
          <w:rFonts w:ascii="宋体" w:hAnsi="宋体"/>
          <w:b/>
          <w:color w:val="3333FF"/>
          <w:sz w:val="28"/>
          <w:szCs w:val="32"/>
        </w:rPr>
      </w:pPr>
      <w:r w:rsidRPr="00F216FE">
        <w:rPr>
          <w:rFonts w:ascii="宋体" w:hAnsi="宋体" w:hint="eastAsia"/>
          <w:b/>
          <w:color w:val="3333FF"/>
          <w:sz w:val="28"/>
          <w:szCs w:val="32"/>
        </w:rPr>
        <w:t>语料收集：</w:t>
      </w:r>
      <w:r w:rsidR="00DD45F2" w:rsidRPr="00F216FE">
        <w:rPr>
          <w:rFonts w:ascii="宋体" w:hAnsi="宋体" w:hint="eastAsia"/>
          <w:b/>
          <w:color w:val="3333FF"/>
          <w:sz w:val="28"/>
          <w:szCs w:val="32"/>
        </w:rPr>
        <w:t>包括开放领域</w:t>
      </w:r>
      <w:r w:rsidR="00AF1120">
        <w:rPr>
          <w:rFonts w:ascii="宋体" w:hAnsi="宋体" w:hint="eastAsia"/>
          <w:b/>
          <w:color w:val="3333FF"/>
          <w:sz w:val="28"/>
          <w:szCs w:val="32"/>
        </w:rPr>
        <w:t>语料</w:t>
      </w:r>
      <w:r w:rsidR="00FE2255">
        <w:rPr>
          <w:rFonts w:ascii="宋体" w:hAnsi="宋体" w:hint="eastAsia"/>
          <w:b/>
          <w:color w:val="3333FF"/>
          <w:sz w:val="28"/>
          <w:szCs w:val="32"/>
        </w:rPr>
        <w:t>（非汽车相关）</w:t>
      </w:r>
      <w:r w:rsidR="00AF1120">
        <w:rPr>
          <w:rFonts w:ascii="宋体" w:hAnsi="宋体" w:hint="eastAsia"/>
          <w:b/>
          <w:color w:val="3333FF"/>
          <w:sz w:val="28"/>
          <w:szCs w:val="32"/>
        </w:rPr>
        <w:t>，</w:t>
      </w:r>
      <w:r w:rsidR="006C66C5">
        <w:rPr>
          <w:rFonts w:ascii="宋体" w:hAnsi="宋体" w:hint="eastAsia"/>
          <w:b/>
          <w:color w:val="3333FF"/>
          <w:sz w:val="28"/>
          <w:szCs w:val="32"/>
        </w:rPr>
        <w:t>汽车领域语料，</w:t>
      </w:r>
      <w:r w:rsidR="00AF1120">
        <w:rPr>
          <w:rFonts w:ascii="宋体" w:hAnsi="宋体" w:hint="eastAsia"/>
          <w:b/>
          <w:color w:val="3333FF"/>
          <w:sz w:val="28"/>
          <w:szCs w:val="32"/>
        </w:rPr>
        <w:t>汽车领域新闻语料</w:t>
      </w:r>
      <w:r w:rsidR="006305B4">
        <w:rPr>
          <w:rFonts w:ascii="宋体" w:hAnsi="宋体" w:hint="eastAsia"/>
          <w:b/>
          <w:color w:val="3333FF"/>
          <w:sz w:val="28"/>
          <w:szCs w:val="32"/>
        </w:rPr>
        <w:t>以及</w:t>
      </w:r>
      <w:r w:rsidR="00E81C33" w:rsidRPr="00F216FE">
        <w:rPr>
          <w:rFonts w:ascii="宋体" w:hAnsi="宋体" w:hint="eastAsia"/>
          <w:b/>
          <w:color w:val="3333FF"/>
          <w:sz w:val="28"/>
          <w:szCs w:val="32"/>
        </w:rPr>
        <w:t>情感词典</w:t>
      </w:r>
      <w:r w:rsidR="00FE2255">
        <w:rPr>
          <w:rFonts w:ascii="宋体" w:hAnsi="宋体" w:hint="eastAsia"/>
          <w:b/>
          <w:color w:val="3333FF"/>
          <w:sz w:val="28"/>
          <w:szCs w:val="32"/>
        </w:rPr>
        <w:t>，</w:t>
      </w:r>
      <w:r w:rsidR="0084785B" w:rsidRPr="00F216FE">
        <w:rPr>
          <w:rFonts w:ascii="宋体" w:hAnsi="宋体" w:hint="eastAsia"/>
          <w:b/>
          <w:color w:val="3333FF"/>
          <w:sz w:val="28"/>
          <w:szCs w:val="32"/>
        </w:rPr>
        <w:t>其中开放领域语料包含</w:t>
      </w:r>
      <w:r w:rsidR="008C2285">
        <w:rPr>
          <w:rFonts w:ascii="宋体" w:hAnsi="宋体" w:hint="eastAsia"/>
          <w:b/>
          <w:color w:val="3333FF"/>
          <w:sz w:val="28"/>
          <w:szCs w:val="32"/>
        </w:rPr>
        <w:t>情感和命名体识别语料</w:t>
      </w:r>
      <w:r w:rsidR="00D42946" w:rsidRPr="00F216FE">
        <w:rPr>
          <w:rFonts w:ascii="宋体" w:hAnsi="宋体" w:hint="eastAsia"/>
          <w:b/>
          <w:color w:val="3333FF"/>
          <w:sz w:val="28"/>
          <w:szCs w:val="32"/>
        </w:rPr>
        <w:t>，汽车领域语料</w:t>
      </w:r>
      <w:r w:rsidR="00122191">
        <w:rPr>
          <w:rFonts w:ascii="宋体" w:hAnsi="宋体" w:hint="eastAsia"/>
          <w:b/>
          <w:color w:val="3333FF"/>
          <w:sz w:val="28"/>
          <w:szCs w:val="32"/>
        </w:rPr>
        <w:t>较少</w:t>
      </w:r>
      <w:r w:rsidR="009E7CBD">
        <w:rPr>
          <w:rFonts w:ascii="宋体" w:hAnsi="宋体" w:hint="eastAsia"/>
          <w:b/>
          <w:color w:val="3333FF"/>
          <w:sz w:val="28"/>
          <w:szCs w:val="32"/>
        </w:rPr>
        <w:t>，包含</w:t>
      </w:r>
      <w:r w:rsidR="00A84AA1">
        <w:rPr>
          <w:rFonts w:ascii="宋体" w:hAnsi="宋体" w:hint="eastAsia"/>
          <w:b/>
          <w:color w:val="3333FF"/>
          <w:sz w:val="28"/>
          <w:szCs w:val="32"/>
        </w:rPr>
        <w:t>汽车领域命名体识别</w:t>
      </w:r>
      <w:r w:rsidR="00D42946" w:rsidRPr="00F216FE">
        <w:rPr>
          <w:rFonts w:ascii="宋体" w:hAnsi="宋体" w:hint="eastAsia"/>
          <w:b/>
          <w:color w:val="3333FF"/>
          <w:sz w:val="28"/>
          <w:szCs w:val="32"/>
        </w:rPr>
        <w:t>和情感分析标注</w:t>
      </w:r>
      <w:r w:rsidR="001437A1">
        <w:rPr>
          <w:rFonts w:ascii="宋体" w:hAnsi="宋体" w:hint="eastAsia"/>
          <w:b/>
          <w:color w:val="3333FF"/>
          <w:sz w:val="28"/>
          <w:szCs w:val="32"/>
        </w:rPr>
        <w:t>，</w:t>
      </w:r>
      <w:r w:rsidR="004A1945">
        <w:rPr>
          <w:rFonts w:ascii="宋体" w:hAnsi="宋体" w:hint="eastAsia"/>
          <w:b/>
          <w:color w:val="3333FF"/>
          <w:sz w:val="28"/>
          <w:szCs w:val="32"/>
        </w:rPr>
        <w:t>汽车</w:t>
      </w:r>
      <w:r w:rsidR="001437A1">
        <w:rPr>
          <w:rFonts w:ascii="宋体" w:hAnsi="宋体" w:hint="eastAsia"/>
          <w:b/>
          <w:color w:val="3333FF"/>
          <w:sz w:val="28"/>
          <w:szCs w:val="32"/>
        </w:rPr>
        <w:t>新闻语料用来引入汽车行业背景信息</w:t>
      </w:r>
      <w:r w:rsidR="009436FA" w:rsidRPr="00F216FE">
        <w:rPr>
          <w:rFonts w:ascii="宋体" w:hAnsi="宋体" w:hint="eastAsia"/>
          <w:b/>
          <w:color w:val="3333FF"/>
          <w:sz w:val="28"/>
          <w:szCs w:val="32"/>
        </w:rPr>
        <w:t>。</w:t>
      </w:r>
    </w:p>
    <w:p w:rsidR="00642962" w:rsidRDefault="00A17DBA" w:rsidP="00642962">
      <w:pPr>
        <w:numPr>
          <w:ilvl w:val="0"/>
          <w:numId w:val="17"/>
        </w:numPr>
        <w:rPr>
          <w:rFonts w:ascii="宋体" w:hAnsi="宋体"/>
          <w:b/>
          <w:color w:val="3333FF"/>
          <w:sz w:val="28"/>
          <w:szCs w:val="32"/>
        </w:rPr>
      </w:pPr>
      <w:r w:rsidRPr="00F216FE">
        <w:rPr>
          <w:rFonts w:ascii="宋体" w:hAnsi="宋体" w:hint="eastAsia"/>
          <w:b/>
          <w:color w:val="3333FF"/>
          <w:sz w:val="28"/>
          <w:szCs w:val="32"/>
        </w:rPr>
        <w:t>训练词向量模型：采用w</w:t>
      </w:r>
      <w:r w:rsidRPr="00F216FE">
        <w:rPr>
          <w:rFonts w:ascii="宋体" w:hAnsi="宋体"/>
          <w:b/>
          <w:color w:val="3333FF"/>
          <w:sz w:val="28"/>
          <w:szCs w:val="32"/>
        </w:rPr>
        <w:t>ord2vec</w:t>
      </w:r>
      <w:r w:rsidRPr="00F216FE">
        <w:rPr>
          <w:rFonts w:ascii="宋体" w:hAnsi="宋体" w:hint="eastAsia"/>
          <w:b/>
          <w:color w:val="3333FF"/>
          <w:sz w:val="28"/>
          <w:szCs w:val="32"/>
        </w:rPr>
        <w:t>工具，在开放域语料（去除标签）和汽车领域语料的混合语料上训练词向量模型。</w:t>
      </w:r>
    </w:p>
    <w:p w:rsidR="00157980" w:rsidRPr="000843C3" w:rsidRDefault="000843C3" w:rsidP="000843C3">
      <w:pPr>
        <w:numPr>
          <w:ilvl w:val="0"/>
          <w:numId w:val="17"/>
        </w:numPr>
        <w:rPr>
          <w:rFonts w:ascii="宋体" w:hAnsi="宋体"/>
          <w:b/>
          <w:color w:val="3333FF"/>
          <w:sz w:val="28"/>
          <w:szCs w:val="32"/>
        </w:rPr>
      </w:pPr>
      <w:r>
        <w:rPr>
          <w:rFonts w:ascii="宋体" w:hAnsi="宋体" w:hint="eastAsia"/>
          <w:b/>
          <w:color w:val="3333FF"/>
          <w:sz w:val="28"/>
          <w:szCs w:val="32"/>
        </w:rPr>
        <w:t>获取开放</w:t>
      </w:r>
      <w:r w:rsidR="005A3E01">
        <w:rPr>
          <w:rFonts w:ascii="宋体" w:hAnsi="宋体" w:hint="eastAsia"/>
          <w:b/>
          <w:color w:val="3333FF"/>
          <w:sz w:val="28"/>
          <w:szCs w:val="32"/>
        </w:rPr>
        <w:t>领域</w:t>
      </w:r>
      <w:r w:rsidR="00A67D6B">
        <w:rPr>
          <w:rFonts w:ascii="宋体" w:hAnsi="宋体" w:hint="eastAsia"/>
          <w:b/>
          <w:color w:val="3333FF"/>
          <w:sz w:val="28"/>
          <w:szCs w:val="32"/>
        </w:rPr>
        <w:t>实体标注</w:t>
      </w:r>
      <w:r>
        <w:rPr>
          <w:rFonts w:ascii="宋体" w:hAnsi="宋体" w:hint="eastAsia"/>
          <w:b/>
          <w:color w:val="3333FF"/>
          <w:sz w:val="28"/>
          <w:szCs w:val="32"/>
        </w:rPr>
        <w:t>语料和汽车领域新闻语料的共享信息</w:t>
      </w:r>
      <w:r w:rsidR="00157980" w:rsidRPr="000843C3">
        <w:rPr>
          <w:rFonts w:ascii="宋体" w:hAnsi="宋体" w:hint="eastAsia"/>
          <w:b/>
          <w:color w:val="3333FF"/>
          <w:sz w:val="28"/>
          <w:szCs w:val="32"/>
        </w:rPr>
        <w:t>：采用</w:t>
      </w:r>
      <w:r w:rsidR="006C3CDF">
        <w:rPr>
          <w:rFonts w:ascii="宋体" w:hAnsi="宋体" w:hint="eastAsia"/>
          <w:b/>
          <w:color w:val="3333FF"/>
          <w:sz w:val="28"/>
          <w:szCs w:val="32"/>
        </w:rPr>
        <w:t>BILSTM</w:t>
      </w:r>
      <w:r w:rsidR="00555C92" w:rsidRPr="000843C3">
        <w:rPr>
          <w:rFonts w:ascii="宋体" w:hAnsi="宋体" w:hint="eastAsia"/>
          <w:b/>
          <w:color w:val="3333FF"/>
          <w:sz w:val="28"/>
          <w:szCs w:val="32"/>
        </w:rPr>
        <w:t>构建</w:t>
      </w:r>
      <w:proofErr w:type="spellStart"/>
      <w:r w:rsidR="0089616D">
        <w:rPr>
          <w:rFonts w:ascii="宋体" w:hAnsi="宋体" w:hint="eastAsia"/>
          <w:b/>
          <w:color w:val="3333FF"/>
          <w:sz w:val="28"/>
          <w:szCs w:val="32"/>
        </w:rPr>
        <w:t>AutoE</w:t>
      </w:r>
      <w:r w:rsidR="00555C92" w:rsidRPr="000843C3">
        <w:rPr>
          <w:rFonts w:ascii="宋体" w:hAnsi="宋体" w:hint="eastAsia"/>
          <w:b/>
          <w:color w:val="3333FF"/>
          <w:sz w:val="28"/>
          <w:szCs w:val="32"/>
        </w:rPr>
        <w:t>ncode</w:t>
      </w:r>
      <w:proofErr w:type="spellEnd"/>
      <w:r w:rsidR="00555C92" w:rsidRPr="000843C3">
        <w:rPr>
          <w:rFonts w:ascii="宋体" w:hAnsi="宋体" w:hint="eastAsia"/>
          <w:b/>
          <w:color w:val="3333FF"/>
          <w:sz w:val="28"/>
          <w:szCs w:val="32"/>
        </w:rPr>
        <w:t>模型</w:t>
      </w:r>
      <w:r w:rsidR="00157980" w:rsidRPr="000843C3">
        <w:rPr>
          <w:rFonts w:ascii="宋体" w:hAnsi="宋体" w:hint="eastAsia"/>
          <w:b/>
          <w:color w:val="3333FF"/>
          <w:sz w:val="28"/>
          <w:szCs w:val="32"/>
        </w:rPr>
        <w:t>网络结构，</w:t>
      </w:r>
      <w:r w:rsidR="003D49A6">
        <w:rPr>
          <w:rFonts w:ascii="宋体" w:hAnsi="宋体" w:hint="eastAsia"/>
          <w:b/>
          <w:color w:val="3333FF"/>
          <w:sz w:val="28"/>
          <w:szCs w:val="32"/>
        </w:rPr>
        <w:t>用上诉两种语料分别训练两个模型LM1和LM2</w:t>
      </w:r>
      <w:r w:rsidR="00157980" w:rsidRPr="000843C3">
        <w:rPr>
          <w:rFonts w:ascii="宋体" w:hAnsi="宋体" w:hint="eastAsia"/>
          <w:b/>
          <w:color w:val="3333FF"/>
          <w:sz w:val="28"/>
          <w:szCs w:val="32"/>
        </w:rPr>
        <w:t>，并将</w:t>
      </w:r>
      <w:proofErr w:type="spellStart"/>
      <w:r w:rsidR="0089616D">
        <w:rPr>
          <w:rFonts w:ascii="宋体" w:hAnsi="宋体" w:hint="eastAsia"/>
          <w:b/>
          <w:color w:val="3333FF"/>
          <w:sz w:val="28"/>
          <w:szCs w:val="32"/>
        </w:rPr>
        <w:t>A</w:t>
      </w:r>
      <w:r w:rsidR="0089616D">
        <w:rPr>
          <w:rFonts w:ascii="宋体" w:hAnsi="宋体"/>
          <w:b/>
          <w:color w:val="3333FF"/>
          <w:sz w:val="28"/>
          <w:szCs w:val="32"/>
        </w:rPr>
        <w:t>uto</w:t>
      </w:r>
      <w:r w:rsidR="0089616D">
        <w:rPr>
          <w:rFonts w:ascii="宋体" w:hAnsi="宋体" w:hint="eastAsia"/>
          <w:b/>
          <w:color w:val="3333FF"/>
          <w:sz w:val="28"/>
          <w:szCs w:val="32"/>
        </w:rPr>
        <w:t>E</w:t>
      </w:r>
      <w:r w:rsidR="00157980" w:rsidRPr="000843C3">
        <w:rPr>
          <w:rFonts w:ascii="宋体" w:hAnsi="宋体"/>
          <w:b/>
          <w:color w:val="3333FF"/>
          <w:sz w:val="28"/>
          <w:szCs w:val="32"/>
        </w:rPr>
        <w:t>ncoder</w:t>
      </w:r>
      <w:proofErr w:type="spellEnd"/>
      <w:r w:rsidR="00157980" w:rsidRPr="000843C3">
        <w:rPr>
          <w:rFonts w:ascii="宋体" w:hAnsi="宋体" w:hint="eastAsia"/>
          <w:b/>
          <w:color w:val="3333FF"/>
          <w:sz w:val="28"/>
          <w:szCs w:val="32"/>
        </w:rPr>
        <w:t>的模型参数</w:t>
      </w:r>
      <w:r w:rsidR="00EB2E99">
        <w:rPr>
          <w:rFonts w:ascii="宋体" w:hAnsi="宋体" w:hint="eastAsia"/>
          <w:b/>
          <w:color w:val="3333FF"/>
          <w:sz w:val="28"/>
          <w:szCs w:val="32"/>
        </w:rPr>
        <w:t>分别</w:t>
      </w:r>
      <w:r w:rsidR="00183D92">
        <w:rPr>
          <w:rFonts w:ascii="宋体" w:hAnsi="宋体" w:hint="eastAsia"/>
          <w:b/>
          <w:color w:val="3333FF"/>
          <w:sz w:val="28"/>
          <w:szCs w:val="32"/>
        </w:rPr>
        <w:t>保存下来</w:t>
      </w:r>
      <w:r w:rsidR="00157980" w:rsidRPr="000843C3">
        <w:rPr>
          <w:rFonts w:ascii="宋体" w:hAnsi="宋体" w:hint="eastAsia"/>
          <w:b/>
          <w:color w:val="3333FF"/>
          <w:sz w:val="28"/>
          <w:szCs w:val="32"/>
        </w:rPr>
        <w:t>，其基本结构如下:</w:t>
      </w:r>
    </w:p>
    <w:p w:rsidR="00157980" w:rsidRDefault="00A937F9" w:rsidP="00157980">
      <w:pPr>
        <w:ind w:left="420"/>
        <w:jc w:val="center"/>
        <w:rPr>
          <w:rFonts w:ascii="宋体" w:hAnsi="宋体"/>
          <w:color w:val="3333FF"/>
          <w:sz w:val="28"/>
          <w:szCs w:val="32"/>
        </w:rPr>
      </w:pPr>
      <w:r>
        <w:rPr>
          <w:rFonts w:ascii="宋体" w:hAnsi="宋体"/>
          <w:noProof/>
          <w:color w:val="3333FF"/>
          <w:sz w:val="28"/>
          <w:szCs w:val="32"/>
        </w:rPr>
        <w:drawing>
          <wp:inline distT="0" distB="0" distL="0" distR="0">
            <wp:extent cx="4657725" cy="1981200"/>
            <wp:effectExtent l="0" t="0" r="9525" b="0"/>
            <wp:docPr id="2" name="图片 2" descr="未标题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未标题-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16D" w:rsidRDefault="0089616D" w:rsidP="0089616D">
      <w:pPr>
        <w:ind w:left="420"/>
        <w:jc w:val="left"/>
        <w:rPr>
          <w:rFonts w:ascii="宋体" w:hAnsi="宋体"/>
          <w:b/>
          <w:color w:val="3333FF"/>
          <w:sz w:val="28"/>
          <w:szCs w:val="32"/>
        </w:rPr>
      </w:pPr>
      <w:r w:rsidRPr="0089616D">
        <w:rPr>
          <w:rFonts w:ascii="宋体" w:hAnsi="宋体" w:hint="eastAsia"/>
          <w:b/>
          <w:color w:val="3333FF"/>
          <w:sz w:val="28"/>
          <w:szCs w:val="32"/>
        </w:rPr>
        <w:lastRenderedPageBreak/>
        <w:t>本图</w:t>
      </w:r>
      <w:r>
        <w:rPr>
          <w:rFonts w:ascii="宋体" w:hAnsi="宋体" w:hint="eastAsia"/>
          <w:b/>
          <w:color w:val="3333FF"/>
          <w:sz w:val="28"/>
          <w:szCs w:val="32"/>
        </w:rPr>
        <w:t>是以BILSTM为基本结构的</w:t>
      </w:r>
      <w:proofErr w:type="spellStart"/>
      <w:r>
        <w:rPr>
          <w:rFonts w:ascii="宋体" w:hAnsi="宋体" w:hint="eastAsia"/>
          <w:b/>
          <w:color w:val="3333FF"/>
          <w:sz w:val="28"/>
          <w:szCs w:val="32"/>
        </w:rPr>
        <w:t>AutoEncode</w:t>
      </w:r>
      <w:proofErr w:type="spellEnd"/>
      <w:r>
        <w:rPr>
          <w:rFonts w:ascii="宋体" w:hAnsi="宋体" w:hint="eastAsia"/>
          <w:b/>
          <w:color w:val="3333FF"/>
          <w:sz w:val="28"/>
          <w:szCs w:val="32"/>
        </w:rPr>
        <w:t>模型图,</w:t>
      </w:r>
      <w:r w:rsidR="00202634">
        <w:rPr>
          <w:rFonts w:ascii="宋体" w:hAnsi="宋体" w:hint="eastAsia"/>
          <w:b/>
          <w:color w:val="3333FF"/>
          <w:sz w:val="28"/>
          <w:szCs w:val="32"/>
        </w:rPr>
        <w:t>通过将X在</w:t>
      </w:r>
      <w:proofErr w:type="spellStart"/>
      <w:r w:rsidR="00202634">
        <w:rPr>
          <w:rFonts w:ascii="宋体" w:hAnsi="宋体" w:hint="eastAsia"/>
          <w:b/>
          <w:color w:val="3333FF"/>
          <w:sz w:val="28"/>
          <w:szCs w:val="32"/>
        </w:rPr>
        <w:t>BiLSTM</w:t>
      </w:r>
      <w:proofErr w:type="spellEnd"/>
      <w:r w:rsidR="00202634">
        <w:rPr>
          <w:rFonts w:ascii="宋体" w:hAnsi="宋体" w:hint="eastAsia"/>
          <w:b/>
          <w:color w:val="3333FF"/>
          <w:sz w:val="28"/>
          <w:szCs w:val="32"/>
        </w:rPr>
        <w:t>中编码，在解码，最终希望得到的X</w:t>
      </w:r>
      <w:proofErr w:type="gramStart"/>
      <w:r w:rsidR="00202634">
        <w:rPr>
          <w:rFonts w:ascii="宋体" w:hAnsi="宋体"/>
          <w:b/>
          <w:color w:val="3333FF"/>
          <w:sz w:val="28"/>
          <w:szCs w:val="32"/>
        </w:rPr>
        <w:t>’</w:t>
      </w:r>
      <w:proofErr w:type="gramEnd"/>
      <w:r w:rsidR="008207A7">
        <w:rPr>
          <w:rFonts w:ascii="宋体" w:hAnsi="宋体" w:hint="eastAsia"/>
          <w:b/>
          <w:color w:val="3333FF"/>
          <w:sz w:val="28"/>
          <w:szCs w:val="32"/>
        </w:rPr>
        <w:t>和X尽可能相同</w:t>
      </w:r>
      <w:r w:rsidR="00F752A1">
        <w:rPr>
          <w:rFonts w:ascii="宋体" w:hAnsi="宋体" w:hint="eastAsia"/>
          <w:b/>
          <w:color w:val="3333FF"/>
          <w:sz w:val="28"/>
          <w:szCs w:val="32"/>
        </w:rPr>
        <w:t>。</w:t>
      </w:r>
    </w:p>
    <w:p w:rsidR="00C572BC" w:rsidRPr="00C572BC" w:rsidRDefault="00C572BC" w:rsidP="0089616D">
      <w:pPr>
        <w:ind w:left="420"/>
        <w:jc w:val="left"/>
        <w:rPr>
          <w:rFonts w:ascii="宋体" w:hAnsi="宋体"/>
          <w:b/>
          <w:color w:val="3333FF"/>
          <w:sz w:val="28"/>
          <w:szCs w:val="32"/>
        </w:rPr>
      </w:pPr>
      <w:proofErr w:type="spellStart"/>
      <w:r>
        <w:rPr>
          <w:rFonts w:ascii="宋体" w:hAnsi="宋体" w:hint="eastAsia"/>
          <w:b/>
          <w:color w:val="3333FF"/>
          <w:sz w:val="28"/>
          <w:szCs w:val="32"/>
        </w:rPr>
        <w:t>BiLSTM</w:t>
      </w:r>
      <w:proofErr w:type="spellEnd"/>
    </w:p>
    <w:p w:rsidR="00157980" w:rsidRDefault="00157980" w:rsidP="00157980">
      <w:pPr>
        <w:ind w:left="420"/>
        <w:rPr>
          <w:rFonts w:ascii="宋体" w:hAnsi="宋体"/>
          <w:b/>
          <w:color w:val="3333FF"/>
          <w:sz w:val="28"/>
          <w:szCs w:val="32"/>
        </w:rPr>
      </w:pPr>
      <w:r w:rsidRPr="00E53532">
        <w:rPr>
          <w:rFonts w:ascii="宋体" w:hAnsi="宋体" w:hint="eastAsia"/>
          <w:b/>
          <w:color w:val="3333FF"/>
          <w:sz w:val="28"/>
          <w:szCs w:val="32"/>
        </w:rPr>
        <w:t>符号说明：</w:t>
      </w:r>
    </w:p>
    <w:p w:rsidR="00157980" w:rsidRDefault="00157980" w:rsidP="00157980">
      <w:pPr>
        <w:ind w:left="420" w:firstLine="420"/>
        <w:rPr>
          <w:rFonts w:ascii="宋体" w:hAnsi="宋体"/>
          <w:b/>
          <w:color w:val="3333FF"/>
          <w:sz w:val="28"/>
          <w:szCs w:val="32"/>
        </w:rPr>
      </w:pPr>
      <w:r>
        <w:rPr>
          <w:rFonts w:ascii="宋体" w:hAnsi="宋体" w:hint="eastAsia"/>
          <w:b/>
          <w:color w:val="3333FF"/>
          <w:sz w:val="28"/>
          <w:szCs w:val="32"/>
        </w:rPr>
        <w:t>X:输入句子对应的词向量序列</w:t>
      </w:r>
    </w:p>
    <w:p w:rsidR="00157980" w:rsidRDefault="00802E1D" w:rsidP="00157980">
      <w:pPr>
        <w:ind w:left="420" w:firstLine="420"/>
        <w:rPr>
          <w:rFonts w:ascii="宋体" w:hAnsi="宋体"/>
          <w:b/>
          <w:color w:val="3333FF"/>
          <w:sz w:val="28"/>
          <w:szCs w:val="32"/>
        </w:rPr>
      </w:pPr>
      <w:proofErr w:type="spellStart"/>
      <w:r>
        <w:rPr>
          <w:rFonts w:ascii="宋体" w:hAnsi="宋体" w:hint="eastAsia"/>
          <w:b/>
          <w:color w:val="3333FF"/>
          <w:sz w:val="28"/>
          <w:szCs w:val="32"/>
        </w:rPr>
        <w:t>x</w:t>
      </w:r>
      <w:r w:rsidR="00157980">
        <w:rPr>
          <w:rFonts w:ascii="宋体" w:hAnsi="宋体" w:hint="eastAsia"/>
          <w:b/>
          <w:color w:val="3333FF"/>
          <w:sz w:val="28"/>
          <w:szCs w:val="32"/>
        </w:rPr>
        <w:t>i:X</w:t>
      </w:r>
      <w:proofErr w:type="spellEnd"/>
      <w:r w:rsidR="00157980">
        <w:rPr>
          <w:rFonts w:ascii="宋体" w:hAnsi="宋体" w:hint="eastAsia"/>
          <w:b/>
          <w:color w:val="3333FF"/>
          <w:sz w:val="28"/>
          <w:szCs w:val="32"/>
        </w:rPr>
        <w:t>句子中每个词的词向量</w:t>
      </w:r>
    </w:p>
    <w:p w:rsidR="00157980" w:rsidRDefault="00802E1D" w:rsidP="00157980">
      <w:pPr>
        <w:ind w:left="420" w:firstLine="420"/>
        <w:rPr>
          <w:rFonts w:ascii="宋体" w:hAnsi="宋体"/>
          <w:b/>
          <w:color w:val="3333FF"/>
          <w:sz w:val="28"/>
          <w:szCs w:val="32"/>
        </w:rPr>
      </w:pPr>
      <w:r>
        <w:rPr>
          <w:rFonts w:ascii="宋体" w:hAnsi="宋体" w:hint="eastAsia"/>
          <w:b/>
          <w:color w:val="3333FF"/>
          <w:sz w:val="28"/>
          <w:szCs w:val="32"/>
        </w:rPr>
        <w:t>x</w:t>
      </w:r>
      <w:r w:rsidR="006D23B3">
        <w:rPr>
          <w:rFonts w:ascii="宋体" w:hAnsi="宋体" w:hint="eastAsia"/>
          <w:b/>
          <w:color w:val="3333FF"/>
          <w:sz w:val="28"/>
          <w:szCs w:val="32"/>
        </w:rPr>
        <w:t>i</w:t>
      </w:r>
      <w:proofErr w:type="gramStart"/>
      <w:r w:rsidR="006D23B3">
        <w:rPr>
          <w:rFonts w:ascii="宋体" w:hAnsi="宋体"/>
          <w:b/>
          <w:color w:val="3333FF"/>
          <w:sz w:val="28"/>
          <w:szCs w:val="32"/>
        </w:rPr>
        <w:t>’</w:t>
      </w:r>
      <w:proofErr w:type="gramEnd"/>
      <w:r w:rsidR="00157980">
        <w:rPr>
          <w:rFonts w:ascii="宋体" w:hAnsi="宋体" w:hint="eastAsia"/>
          <w:b/>
          <w:color w:val="3333FF"/>
          <w:sz w:val="28"/>
          <w:szCs w:val="32"/>
        </w:rPr>
        <w:t>：经过</w:t>
      </w:r>
      <w:r w:rsidR="006D23B3">
        <w:rPr>
          <w:rFonts w:ascii="宋体" w:hAnsi="宋体" w:hint="eastAsia"/>
          <w:b/>
          <w:color w:val="3333FF"/>
          <w:sz w:val="28"/>
          <w:szCs w:val="32"/>
        </w:rPr>
        <w:t>解码</w:t>
      </w:r>
      <w:r w:rsidR="00157980">
        <w:rPr>
          <w:rFonts w:ascii="宋体" w:hAnsi="宋体" w:hint="eastAsia"/>
          <w:b/>
          <w:color w:val="3333FF"/>
          <w:sz w:val="28"/>
          <w:szCs w:val="32"/>
        </w:rPr>
        <w:t>后</w:t>
      </w:r>
      <m:oMath>
        <m:r>
          <m:rPr>
            <m:sty m:val="b"/>
          </m:rPr>
          <w:rPr>
            <w:rFonts w:ascii="Cambria Math" w:hAnsi="Cambria Math" w:hint="eastAsia"/>
            <w:color w:val="3333FF"/>
            <w:sz w:val="28"/>
            <w:szCs w:val="32"/>
          </w:rPr>
          <m:t>的</m:t>
        </m:r>
      </m:oMath>
      <w:r w:rsidR="00157980">
        <w:rPr>
          <w:rFonts w:ascii="宋体" w:hAnsi="宋体" w:hint="eastAsia"/>
          <w:b/>
          <w:color w:val="3333FF"/>
          <w:sz w:val="28"/>
          <w:szCs w:val="32"/>
        </w:rPr>
        <w:t>编码向量</w:t>
      </w:r>
    </w:p>
    <w:p w:rsidR="006D23B3" w:rsidRDefault="006D23B3" w:rsidP="00157980">
      <w:pPr>
        <w:ind w:left="420" w:firstLine="420"/>
        <w:rPr>
          <w:rFonts w:ascii="宋体" w:hAnsi="宋体" w:hint="eastAsia"/>
          <w:b/>
          <w:color w:val="3333FF"/>
          <w:sz w:val="28"/>
          <w:szCs w:val="32"/>
        </w:rPr>
      </w:pPr>
      <w:r>
        <w:rPr>
          <w:rFonts w:ascii="宋体" w:hAnsi="宋体" w:hint="eastAsia"/>
          <w:b/>
          <w:color w:val="3333FF"/>
          <w:sz w:val="28"/>
          <w:szCs w:val="32"/>
        </w:rPr>
        <w:t>X</w:t>
      </w:r>
      <w:proofErr w:type="gramStart"/>
      <w:r>
        <w:rPr>
          <w:rFonts w:ascii="宋体" w:hAnsi="宋体"/>
          <w:b/>
          <w:color w:val="3333FF"/>
          <w:sz w:val="28"/>
          <w:szCs w:val="32"/>
        </w:rPr>
        <w:t>’</w:t>
      </w:r>
      <w:proofErr w:type="gramEnd"/>
      <w:r>
        <w:rPr>
          <w:rFonts w:ascii="宋体" w:hAnsi="宋体" w:hint="eastAsia"/>
          <w:b/>
          <w:color w:val="3333FF"/>
          <w:sz w:val="28"/>
          <w:szCs w:val="32"/>
        </w:rPr>
        <w:t>：经过解码后的句子向量</w:t>
      </w:r>
    </w:p>
    <w:p w:rsidR="002C4F5A" w:rsidRPr="00CE1C25" w:rsidRDefault="00141735" w:rsidP="00B258F7">
      <w:pPr>
        <w:ind w:left="420" w:firstLine="420"/>
        <w:rPr>
          <w:rFonts w:ascii="宋体" w:hAnsi="宋体" w:cs="宋体"/>
          <w:b/>
          <w:color w:val="3333FF"/>
          <w:kern w:val="0"/>
          <w:sz w:val="28"/>
          <w:szCs w:val="32"/>
        </w:rPr>
      </w:pPr>
      <w:r>
        <w:rPr>
          <w:rFonts w:ascii="宋体" w:hAnsi="宋体" w:hint="eastAsia"/>
          <w:b/>
          <w:color w:val="3333FF"/>
          <w:sz w:val="28"/>
          <w:szCs w:val="32"/>
        </w:rPr>
        <w:t>将汽车领域实体标注语料S输入LM1中的</w:t>
      </w:r>
      <w:proofErr w:type="spellStart"/>
      <w:r w:rsidR="00C572BC">
        <w:rPr>
          <w:rFonts w:ascii="宋体" w:hAnsi="宋体" w:hint="eastAsia"/>
          <w:b/>
          <w:color w:val="3333FF"/>
          <w:sz w:val="28"/>
          <w:szCs w:val="32"/>
        </w:rPr>
        <w:t>Bi</w:t>
      </w:r>
      <w:r>
        <w:rPr>
          <w:rFonts w:ascii="宋体" w:hAnsi="宋体" w:hint="eastAsia"/>
          <w:b/>
          <w:color w:val="3333FF"/>
          <w:sz w:val="28"/>
          <w:szCs w:val="32"/>
        </w:rPr>
        <w:t>LSTM</w:t>
      </w:r>
      <w:proofErr w:type="spellEnd"/>
      <w:r>
        <w:rPr>
          <w:rFonts w:ascii="宋体" w:hAnsi="宋体" w:hint="eastAsia"/>
          <w:b/>
          <w:color w:val="3333FF"/>
          <w:sz w:val="28"/>
          <w:szCs w:val="32"/>
        </w:rPr>
        <w:t>模型，取BILSTM正向最后一个向量</w:t>
      </w:r>
      <w:r w:rsidR="00CE1C25">
        <w:rPr>
          <w:rFonts w:ascii="宋体" w:hAnsi="宋体"/>
          <w:b/>
          <w:color w:val="3333FF"/>
          <w:sz w:val="28"/>
          <w:szCs w:val="32"/>
        </w:rPr>
        <w:fldChar w:fldCharType="begin"/>
      </w:r>
      <w:r w:rsidR="00CE1C25" w:rsidRPr="00CE1C25">
        <w:rPr>
          <w:rFonts w:ascii="宋体" w:hAnsi="宋体" w:cs="宋体" w:hint="eastAsia"/>
          <w:b/>
          <w:color w:val="3333FF"/>
          <w:kern w:val="0"/>
          <w:sz w:val="28"/>
          <w:szCs w:val="32"/>
        </w:rPr>
        <w:instrText>eq \o(\s\up8(</w:instrText>
      </w:r>
      <w:r w:rsidR="00CE1C25" w:rsidRPr="00CE1C25">
        <w:rPr>
          <w:rFonts w:ascii="宋体" w:hAnsi="宋体" w:hint="eastAsia"/>
          <w:b/>
          <w:color w:val="3333FF"/>
          <w:sz w:val="28"/>
          <w:szCs w:val="32"/>
        </w:rPr>
        <w:instrText>→</w:instrText>
      </w:r>
      <w:r w:rsidR="00CE1C25">
        <w:rPr>
          <w:rFonts w:hint="eastAsia"/>
          <w:b/>
          <w:color w:val="3333FF"/>
          <w:sz w:val="28"/>
          <w:szCs w:val="32"/>
        </w:rPr>
        <w:instrText>),l</w:instrText>
      </w:r>
      <w:r w:rsidR="00CE1C25" w:rsidRPr="00CE1C25">
        <w:rPr>
          <w:rFonts w:hint="eastAsia"/>
          <w:b/>
          <w:color w:val="3333FF"/>
          <w:sz w:val="28"/>
          <w:szCs w:val="32"/>
          <w:vertAlign w:val="subscript"/>
        </w:rPr>
        <w:instrText>t1</w:instrText>
      </w:r>
      <w:r w:rsidR="00CE1C25" w:rsidRPr="00CE1C25">
        <w:rPr>
          <w:rFonts w:ascii="宋体" w:hAnsi="宋体" w:cs="宋体" w:hint="eastAsia"/>
          <w:b/>
          <w:color w:val="3333FF"/>
          <w:kern w:val="0"/>
          <w:sz w:val="28"/>
          <w:szCs w:val="32"/>
        </w:rPr>
        <w:instrText>)</w:instrText>
      </w:r>
      <w:r w:rsidR="00CE1C25">
        <w:rPr>
          <w:rFonts w:ascii="宋体" w:hAnsi="宋体"/>
          <w:b/>
          <w:color w:val="3333FF"/>
          <w:sz w:val="28"/>
          <w:szCs w:val="32"/>
        </w:rPr>
        <w:fldChar w:fldCharType="end"/>
      </w:r>
      <w:r>
        <w:rPr>
          <w:rFonts w:ascii="宋体" w:hAnsi="宋体" w:hint="eastAsia"/>
          <w:b/>
          <w:color w:val="3333FF"/>
          <w:sz w:val="28"/>
          <w:szCs w:val="32"/>
        </w:rPr>
        <w:t>和反向最后一个向量</w:t>
      </w:r>
      <w:r w:rsidR="00CE1C25">
        <w:rPr>
          <w:b/>
          <w:color w:val="3333FF"/>
          <w:sz w:val="28"/>
          <w:szCs w:val="32"/>
        </w:rPr>
        <w:fldChar w:fldCharType="begin"/>
      </w:r>
      <w:r w:rsidR="00CE1C25" w:rsidRPr="00CE1C25">
        <w:rPr>
          <w:rFonts w:ascii="宋体" w:hAnsi="宋体" w:cs="宋体" w:hint="eastAsia"/>
          <w:b/>
          <w:color w:val="3333FF"/>
          <w:kern w:val="0"/>
          <w:sz w:val="28"/>
          <w:szCs w:val="32"/>
        </w:rPr>
        <w:instrText>eq \o(\s\up8(</w:instrText>
      </w:r>
      <w:r w:rsidR="00CE1C25" w:rsidRPr="00CE1C25">
        <w:rPr>
          <w:rFonts w:ascii="宋体" w:hAnsi="宋体" w:cs="宋体"/>
          <w:b/>
          <w:color w:val="3333FF"/>
          <w:kern w:val="0"/>
          <w:sz w:val="28"/>
          <w:szCs w:val="32"/>
        </w:rPr>
        <w:instrText>←</w:instrText>
      </w:r>
      <w:r w:rsidR="00CE1C25" w:rsidRPr="00CE1C25">
        <w:rPr>
          <w:rFonts w:ascii="宋体" w:hAnsi="宋体" w:cs="宋体" w:hint="eastAsia"/>
          <w:b/>
          <w:color w:val="3333FF"/>
          <w:kern w:val="0"/>
          <w:sz w:val="28"/>
          <w:szCs w:val="32"/>
        </w:rPr>
        <w:instrText>),r</w:instrText>
      </w:r>
      <w:r w:rsidR="00CE1C25" w:rsidRPr="00CE1C25">
        <w:rPr>
          <w:rFonts w:ascii="宋体" w:hAnsi="宋体" w:cs="宋体" w:hint="eastAsia"/>
          <w:b/>
          <w:color w:val="3333FF"/>
          <w:kern w:val="0"/>
          <w:sz w:val="28"/>
          <w:szCs w:val="32"/>
          <w:vertAlign w:val="subscript"/>
        </w:rPr>
        <w:instrText>t</w:instrText>
      </w:r>
      <w:r w:rsidR="00CE1C25" w:rsidRPr="00CE1C25">
        <w:rPr>
          <w:rFonts w:ascii="宋体" w:hAnsi="宋体" w:cs="宋体" w:hint="eastAsia"/>
          <w:b/>
          <w:color w:val="3333FF"/>
          <w:kern w:val="0"/>
          <w:sz w:val="28"/>
          <w:szCs w:val="32"/>
          <w:vertAlign w:val="subscript"/>
        </w:rPr>
        <w:instrText>1</w:instrText>
      </w:r>
      <w:r w:rsidR="00CE1C25" w:rsidRPr="00CE1C25">
        <w:rPr>
          <w:rFonts w:ascii="宋体" w:hAnsi="宋体" w:cs="宋体" w:hint="eastAsia"/>
          <w:b/>
          <w:color w:val="3333FF"/>
          <w:kern w:val="0"/>
          <w:sz w:val="28"/>
          <w:szCs w:val="32"/>
        </w:rPr>
        <w:instrText>)</w:instrText>
      </w:r>
      <w:r w:rsidR="00CE1C25">
        <w:rPr>
          <w:b/>
          <w:color w:val="3333FF"/>
          <w:sz w:val="28"/>
          <w:szCs w:val="32"/>
        </w:rPr>
        <w:fldChar w:fldCharType="end"/>
      </w:r>
      <w:r>
        <w:rPr>
          <w:rFonts w:ascii="宋体" w:hAnsi="宋体" w:hint="eastAsia"/>
          <w:b/>
          <w:color w:val="3333FF"/>
          <w:sz w:val="28"/>
          <w:szCs w:val="32"/>
        </w:rPr>
        <w:t>，并组合为</w:t>
      </w:r>
      <w:r w:rsidR="00B258F7" w:rsidRPr="00B258F7">
        <w:rPr>
          <w:rFonts w:ascii="宋体" w:hAnsi="宋体"/>
          <w:b/>
          <w:color w:val="3333FF"/>
          <w:sz w:val="28"/>
          <w:szCs w:val="32"/>
        </w:rPr>
        <w:fldChar w:fldCharType="begin"/>
      </w:r>
      <w:r w:rsidR="00B258F7" w:rsidRPr="00B258F7">
        <w:rPr>
          <w:rFonts w:ascii="宋体" w:hAnsi="宋体"/>
          <w:b/>
          <w:color w:val="3333FF"/>
          <w:sz w:val="28"/>
          <w:szCs w:val="32"/>
        </w:rPr>
        <w:instrText xml:space="preserve"> </w:instrText>
      </w:r>
      <w:r w:rsidR="00B258F7" w:rsidRPr="00B258F7">
        <w:rPr>
          <w:rFonts w:ascii="宋体" w:hAnsi="宋体" w:hint="eastAsia"/>
          <w:b/>
          <w:color w:val="3333FF"/>
          <w:sz w:val="28"/>
          <w:szCs w:val="32"/>
        </w:rPr>
        <w:instrText>eq \o(\s\up8(</w:instrText>
      </w:r>
      <w:r w:rsidR="00B258F7" w:rsidRPr="00B258F7">
        <w:rPr>
          <w:b/>
          <w:color w:val="3333FF"/>
          <w:sz w:val="28"/>
          <w:szCs w:val="32"/>
        </w:rPr>
        <w:instrText>↔</w:instrText>
      </w:r>
      <w:r w:rsidR="00B258F7">
        <w:rPr>
          <w:rFonts w:ascii="宋体" w:hAnsi="宋体" w:hint="eastAsia"/>
          <w:b/>
          <w:color w:val="3333FF"/>
          <w:sz w:val="28"/>
          <w:szCs w:val="32"/>
        </w:rPr>
        <w:instrText>),h</w:instrText>
      </w:r>
      <w:r w:rsidR="00B258F7" w:rsidRPr="00B258F7">
        <w:rPr>
          <w:rFonts w:ascii="宋体" w:hAnsi="宋体" w:hint="eastAsia"/>
          <w:b/>
          <w:color w:val="3333FF"/>
          <w:sz w:val="28"/>
          <w:szCs w:val="32"/>
          <w:vertAlign w:val="subscript"/>
        </w:rPr>
        <w:instrText>t1</w:instrText>
      </w:r>
      <w:r w:rsidR="00B258F7" w:rsidRPr="00B258F7">
        <w:rPr>
          <w:rFonts w:ascii="宋体" w:hAnsi="宋体" w:hint="eastAsia"/>
          <w:b/>
          <w:color w:val="3333FF"/>
          <w:sz w:val="28"/>
          <w:szCs w:val="32"/>
        </w:rPr>
        <w:instrText>)</w:instrText>
      </w:r>
      <w:r w:rsidR="00B258F7" w:rsidRPr="00B258F7">
        <w:rPr>
          <w:rFonts w:ascii="宋体" w:hAnsi="宋体"/>
          <w:b/>
          <w:color w:val="3333FF"/>
          <w:sz w:val="28"/>
          <w:szCs w:val="32"/>
        </w:rPr>
        <w:instrText xml:space="preserve"> </w:instrText>
      </w:r>
      <w:r w:rsidR="00B258F7" w:rsidRPr="00B258F7">
        <w:rPr>
          <w:rFonts w:ascii="宋体" w:hAnsi="宋体"/>
          <w:b/>
          <w:color w:val="3333FF"/>
          <w:sz w:val="28"/>
          <w:szCs w:val="32"/>
        </w:rPr>
        <w:fldChar w:fldCharType="end"/>
      </w:r>
      <w:r w:rsidRPr="00CE1C25">
        <w:rPr>
          <w:rFonts w:ascii="宋体" w:hAnsi="宋体" w:cs="宋体" w:hint="eastAsia"/>
          <w:b/>
          <w:color w:val="3333FF"/>
          <w:kern w:val="0"/>
          <w:sz w:val="28"/>
          <w:szCs w:val="32"/>
        </w:rPr>
        <w:t>：</w:t>
      </w:r>
    </w:p>
    <w:p w:rsidR="00CE1C25" w:rsidRDefault="00141735" w:rsidP="002C4F5A">
      <w:pPr>
        <w:ind w:left="420"/>
        <w:jc w:val="center"/>
        <w:rPr>
          <w:rFonts w:ascii="宋体" w:hAnsi="宋体" w:hint="eastAsia"/>
          <w:b/>
          <w:color w:val="3333FF"/>
          <w:sz w:val="28"/>
          <w:szCs w:val="32"/>
        </w:rPr>
      </w:pPr>
      <w:r>
        <w:rPr>
          <w:rFonts w:ascii="宋体" w:hAnsi="宋体" w:hint="eastAsia"/>
          <w:b/>
          <w:color w:val="3333FF"/>
          <w:sz w:val="28"/>
          <w:szCs w:val="32"/>
        </w:rPr>
        <w:t>LM1(s)=</w:t>
      </w:r>
      <w:r w:rsidR="002473AC">
        <w:rPr>
          <w:rFonts w:ascii="宋体" w:hAnsi="宋体" w:hint="eastAsia"/>
          <w:b/>
          <w:color w:val="3333FF"/>
          <w:sz w:val="28"/>
          <w:szCs w:val="32"/>
        </w:rPr>
        <w:t xml:space="preserve"> </w:t>
      </w:r>
      <w:r>
        <w:rPr>
          <w:rFonts w:ascii="宋体" w:hAnsi="宋体" w:hint="eastAsia"/>
          <w:b/>
          <w:color w:val="3333FF"/>
          <w:sz w:val="28"/>
          <w:szCs w:val="32"/>
        </w:rPr>
        <w:t>&lt;</w:t>
      </w:r>
      <w:r w:rsidR="00CE1C25">
        <w:rPr>
          <w:rFonts w:ascii="宋体" w:hAnsi="宋体"/>
          <w:b/>
          <w:color w:val="3333FF"/>
          <w:sz w:val="28"/>
          <w:szCs w:val="32"/>
        </w:rPr>
        <w:fldChar w:fldCharType="begin"/>
      </w:r>
      <w:r w:rsidR="00CE1C25" w:rsidRPr="00CE1C25">
        <w:rPr>
          <w:rFonts w:ascii="宋体" w:hAnsi="宋体" w:cs="宋体" w:hint="eastAsia"/>
          <w:b/>
          <w:color w:val="3333FF"/>
          <w:kern w:val="0"/>
          <w:sz w:val="28"/>
          <w:szCs w:val="32"/>
        </w:rPr>
        <w:instrText>eq \o(\s\up8(</w:instrText>
      </w:r>
      <w:r w:rsidR="00CE1C25" w:rsidRPr="00CE1C25">
        <w:rPr>
          <w:rFonts w:ascii="宋体" w:hAnsi="宋体" w:hint="eastAsia"/>
          <w:b/>
          <w:color w:val="3333FF"/>
          <w:sz w:val="28"/>
          <w:szCs w:val="32"/>
        </w:rPr>
        <w:instrText>→</w:instrText>
      </w:r>
      <w:r w:rsidR="00CE1C25">
        <w:rPr>
          <w:rFonts w:hint="eastAsia"/>
          <w:b/>
          <w:color w:val="3333FF"/>
          <w:sz w:val="28"/>
          <w:szCs w:val="32"/>
        </w:rPr>
        <w:instrText>),l</w:instrText>
      </w:r>
      <w:r w:rsidR="00CE1C25" w:rsidRPr="00CE1C25">
        <w:rPr>
          <w:rFonts w:hint="eastAsia"/>
          <w:b/>
          <w:color w:val="3333FF"/>
          <w:sz w:val="28"/>
          <w:szCs w:val="32"/>
          <w:vertAlign w:val="subscript"/>
        </w:rPr>
        <w:instrText>t1</w:instrText>
      </w:r>
      <w:r w:rsidR="00CE1C25" w:rsidRPr="00CE1C25">
        <w:rPr>
          <w:rFonts w:ascii="宋体" w:hAnsi="宋体" w:cs="宋体" w:hint="eastAsia"/>
          <w:b/>
          <w:color w:val="3333FF"/>
          <w:kern w:val="0"/>
          <w:sz w:val="28"/>
          <w:szCs w:val="32"/>
        </w:rPr>
        <w:instrText>)</w:instrText>
      </w:r>
      <w:r w:rsidR="00CE1C25">
        <w:rPr>
          <w:rFonts w:ascii="宋体" w:hAnsi="宋体"/>
          <w:b/>
          <w:color w:val="3333FF"/>
          <w:sz w:val="28"/>
          <w:szCs w:val="32"/>
        </w:rPr>
        <w:fldChar w:fldCharType="end"/>
      </w:r>
      <w:r w:rsidR="002473AC">
        <w:rPr>
          <w:rFonts w:ascii="宋体" w:hAnsi="宋体" w:hint="eastAsia"/>
          <w:b/>
          <w:color w:val="3333FF"/>
          <w:sz w:val="28"/>
          <w:szCs w:val="32"/>
        </w:rPr>
        <w:t>,</w:t>
      </w:r>
      <w:r w:rsidR="00CE1C25">
        <w:rPr>
          <w:b/>
          <w:color w:val="3333FF"/>
          <w:sz w:val="28"/>
          <w:szCs w:val="32"/>
        </w:rPr>
        <w:fldChar w:fldCharType="begin"/>
      </w:r>
      <w:r w:rsidR="00CE1C25" w:rsidRPr="00CE1C25">
        <w:rPr>
          <w:rFonts w:ascii="宋体" w:hAnsi="宋体" w:cs="宋体" w:hint="eastAsia"/>
          <w:b/>
          <w:color w:val="3333FF"/>
          <w:kern w:val="0"/>
          <w:sz w:val="28"/>
          <w:szCs w:val="32"/>
        </w:rPr>
        <w:instrText>eq \o(\s\up8(</w:instrText>
      </w:r>
      <w:r w:rsidR="00CE1C25" w:rsidRPr="00CE1C25">
        <w:rPr>
          <w:rFonts w:ascii="宋体" w:hAnsi="宋体" w:cs="宋体"/>
          <w:b/>
          <w:color w:val="3333FF"/>
          <w:kern w:val="0"/>
          <w:sz w:val="28"/>
          <w:szCs w:val="32"/>
        </w:rPr>
        <w:instrText>←</w:instrText>
      </w:r>
      <w:r w:rsidR="00CE1C25" w:rsidRPr="00CE1C25">
        <w:rPr>
          <w:rFonts w:ascii="宋体" w:hAnsi="宋体" w:cs="宋体" w:hint="eastAsia"/>
          <w:b/>
          <w:color w:val="3333FF"/>
          <w:kern w:val="0"/>
          <w:sz w:val="28"/>
          <w:szCs w:val="32"/>
        </w:rPr>
        <w:instrText>),r</w:instrText>
      </w:r>
      <w:r w:rsidR="00CE1C25" w:rsidRPr="00CE1C25">
        <w:rPr>
          <w:rFonts w:ascii="宋体" w:hAnsi="宋体" w:cs="宋体" w:hint="eastAsia"/>
          <w:b/>
          <w:color w:val="3333FF"/>
          <w:kern w:val="0"/>
          <w:sz w:val="28"/>
          <w:szCs w:val="32"/>
          <w:vertAlign w:val="subscript"/>
        </w:rPr>
        <w:instrText>t1</w:instrText>
      </w:r>
      <w:r w:rsidR="00CE1C25" w:rsidRPr="00CE1C25">
        <w:rPr>
          <w:rFonts w:ascii="宋体" w:hAnsi="宋体" w:cs="宋体" w:hint="eastAsia"/>
          <w:b/>
          <w:color w:val="3333FF"/>
          <w:kern w:val="0"/>
          <w:sz w:val="28"/>
          <w:szCs w:val="32"/>
        </w:rPr>
        <w:instrText>)</w:instrText>
      </w:r>
      <w:r w:rsidR="00CE1C25">
        <w:rPr>
          <w:b/>
          <w:color w:val="3333FF"/>
          <w:sz w:val="28"/>
          <w:szCs w:val="32"/>
        </w:rPr>
        <w:fldChar w:fldCharType="end"/>
      </w:r>
      <w:r w:rsidR="002473AC">
        <w:rPr>
          <w:rFonts w:hint="eastAsia"/>
          <w:b/>
          <w:color w:val="3333FF"/>
          <w:sz w:val="28"/>
          <w:szCs w:val="32"/>
        </w:rPr>
        <w:t xml:space="preserve"> </w:t>
      </w:r>
      <w:r>
        <w:rPr>
          <w:rFonts w:ascii="宋体" w:hAnsi="宋体" w:hint="eastAsia"/>
          <w:b/>
          <w:color w:val="3333FF"/>
          <w:sz w:val="28"/>
          <w:szCs w:val="32"/>
        </w:rPr>
        <w:t>&gt;</w:t>
      </w:r>
      <w:r w:rsidR="002C4F5A">
        <w:rPr>
          <w:rFonts w:ascii="宋体" w:hAnsi="宋体" w:hint="eastAsia"/>
          <w:b/>
          <w:color w:val="3333FF"/>
          <w:sz w:val="28"/>
          <w:szCs w:val="32"/>
        </w:rPr>
        <w:t xml:space="preserve"> 记为</w:t>
      </w:r>
      <w:r w:rsidR="00B258F7" w:rsidRPr="00B258F7">
        <w:rPr>
          <w:rFonts w:ascii="宋体" w:hAnsi="宋体"/>
          <w:b/>
          <w:color w:val="3333FF"/>
          <w:sz w:val="28"/>
          <w:szCs w:val="32"/>
        </w:rPr>
        <w:fldChar w:fldCharType="begin"/>
      </w:r>
      <w:r w:rsidR="00B258F7" w:rsidRPr="00B258F7">
        <w:rPr>
          <w:rFonts w:ascii="宋体" w:hAnsi="宋体"/>
          <w:b/>
          <w:color w:val="3333FF"/>
          <w:sz w:val="28"/>
          <w:szCs w:val="32"/>
        </w:rPr>
        <w:instrText xml:space="preserve"> </w:instrText>
      </w:r>
      <w:r w:rsidR="00B258F7" w:rsidRPr="00B258F7">
        <w:rPr>
          <w:rFonts w:ascii="宋体" w:hAnsi="宋体" w:hint="eastAsia"/>
          <w:b/>
          <w:color w:val="3333FF"/>
          <w:sz w:val="28"/>
          <w:szCs w:val="32"/>
        </w:rPr>
        <w:instrText>eq \o(\s\up8(</w:instrText>
      </w:r>
      <w:r w:rsidR="00B258F7" w:rsidRPr="00B258F7">
        <w:rPr>
          <w:b/>
          <w:color w:val="3333FF"/>
          <w:sz w:val="28"/>
          <w:szCs w:val="32"/>
        </w:rPr>
        <w:instrText>↔</w:instrText>
      </w:r>
      <w:r w:rsidR="00B258F7">
        <w:rPr>
          <w:rFonts w:ascii="宋体" w:hAnsi="宋体" w:hint="eastAsia"/>
          <w:b/>
          <w:color w:val="3333FF"/>
          <w:sz w:val="28"/>
          <w:szCs w:val="32"/>
        </w:rPr>
        <w:instrText>),h</w:instrText>
      </w:r>
      <w:r w:rsidR="00B258F7" w:rsidRPr="00B258F7">
        <w:rPr>
          <w:rFonts w:ascii="宋体" w:hAnsi="宋体" w:hint="eastAsia"/>
          <w:b/>
          <w:color w:val="3333FF"/>
          <w:sz w:val="28"/>
          <w:szCs w:val="32"/>
          <w:vertAlign w:val="subscript"/>
        </w:rPr>
        <w:instrText>t1</w:instrText>
      </w:r>
      <w:r w:rsidR="00B258F7" w:rsidRPr="00B258F7">
        <w:rPr>
          <w:rFonts w:ascii="宋体" w:hAnsi="宋体" w:hint="eastAsia"/>
          <w:b/>
          <w:color w:val="3333FF"/>
          <w:sz w:val="28"/>
          <w:szCs w:val="32"/>
        </w:rPr>
        <w:instrText>)</w:instrText>
      </w:r>
      <w:r w:rsidR="00B258F7" w:rsidRPr="00B258F7">
        <w:rPr>
          <w:rFonts w:ascii="宋体" w:hAnsi="宋体"/>
          <w:b/>
          <w:color w:val="3333FF"/>
          <w:sz w:val="28"/>
          <w:szCs w:val="32"/>
        </w:rPr>
        <w:instrText xml:space="preserve"> </w:instrText>
      </w:r>
      <w:r w:rsidR="00B258F7" w:rsidRPr="00B258F7">
        <w:rPr>
          <w:rFonts w:ascii="宋体" w:hAnsi="宋体"/>
          <w:b/>
          <w:color w:val="3333FF"/>
          <w:sz w:val="28"/>
          <w:szCs w:val="32"/>
        </w:rPr>
        <w:fldChar w:fldCharType="end"/>
      </w:r>
    </w:p>
    <w:p w:rsidR="00141735" w:rsidRPr="00B258F7" w:rsidRDefault="002473AC" w:rsidP="00B258F7">
      <w:pPr>
        <w:pStyle w:val="HTML"/>
        <w:shd w:val="clear" w:color="auto" w:fill="FFFFFF"/>
        <w:jc w:val="center"/>
        <w:rPr>
          <w:b/>
          <w:color w:val="3333FF"/>
          <w:sz w:val="28"/>
          <w:szCs w:val="32"/>
        </w:rPr>
      </w:pPr>
      <w:r>
        <w:rPr>
          <w:rFonts w:hint="eastAsia"/>
          <w:b/>
          <w:color w:val="3333FF"/>
          <w:sz w:val="28"/>
          <w:szCs w:val="32"/>
        </w:rPr>
        <w:t xml:space="preserve"> </w:t>
      </w:r>
      <w:r w:rsidR="002C4F5A">
        <w:rPr>
          <w:rFonts w:hint="eastAsia"/>
          <w:b/>
          <w:color w:val="3333FF"/>
          <w:sz w:val="28"/>
          <w:szCs w:val="32"/>
        </w:rPr>
        <w:t>LM2</w:t>
      </w:r>
      <w:r w:rsidR="00141735">
        <w:rPr>
          <w:rFonts w:hint="eastAsia"/>
          <w:b/>
          <w:color w:val="3333FF"/>
          <w:sz w:val="28"/>
          <w:szCs w:val="32"/>
        </w:rPr>
        <w:t>(s)=&lt;</w:t>
      </w:r>
      <w:r w:rsidR="00B258F7">
        <w:rPr>
          <w:b/>
          <w:color w:val="3333FF"/>
          <w:sz w:val="28"/>
          <w:szCs w:val="32"/>
        </w:rPr>
        <w:fldChar w:fldCharType="begin"/>
      </w:r>
      <w:r w:rsidR="00B258F7">
        <w:rPr>
          <w:b/>
          <w:color w:val="3333FF"/>
          <w:sz w:val="28"/>
          <w:szCs w:val="32"/>
        </w:rPr>
        <w:instrText xml:space="preserve"> </w:instrText>
      </w:r>
      <w:r w:rsidR="00B258F7" w:rsidRPr="00B258F7">
        <w:rPr>
          <w:rFonts w:cs="Times New Roman" w:hint="eastAsia"/>
          <w:b/>
          <w:color w:val="3333FF"/>
          <w:kern w:val="2"/>
          <w:sz w:val="28"/>
          <w:szCs w:val="32"/>
        </w:rPr>
        <w:instrText>eq \o(\s\up8(</w:instrText>
      </w:r>
      <w:r w:rsidR="00B258F7" w:rsidRPr="00B258F7">
        <w:rPr>
          <w:rFonts w:hint="eastAsia"/>
          <w:b/>
          <w:color w:val="3333FF"/>
          <w:sz w:val="28"/>
          <w:szCs w:val="32"/>
        </w:rPr>
        <w:instrText>→</w:instrText>
      </w:r>
      <w:r w:rsidR="00B258F7">
        <w:rPr>
          <w:rFonts w:hint="eastAsia"/>
          <w:b/>
          <w:color w:val="3333FF"/>
          <w:sz w:val="28"/>
          <w:szCs w:val="32"/>
        </w:rPr>
        <w:instrText>),l</w:instrText>
      </w:r>
      <w:r w:rsidR="00B258F7" w:rsidRPr="00B258F7">
        <w:rPr>
          <w:rFonts w:hint="eastAsia"/>
          <w:b/>
          <w:color w:val="3333FF"/>
          <w:sz w:val="28"/>
          <w:szCs w:val="32"/>
          <w:vertAlign w:val="subscript"/>
        </w:rPr>
        <w:instrText>t2</w:instrText>
      </w:r>
      <w:r w:rsidR="00B258F7" w:rsidRPr="00B258F7">
        <w:rPr>
          <w:rFonts w:cs="Times New Roman" w:hint="eastAsia"/>
          <w:b/>
          <w:color w:val="3333FF"/>
          <w:kern w:val="2"/>
          <w:sz w:val="28"/>
          <w:szCs w:val="32"/>
        </w:rPr>
        <w:instrText>)</w:instrText>
      </w:r>
      <w:r w:rsidR="00B258F7">
        <w:rPr>
          <w:b/>
          <w:color w:val="3333FF"/>
          <w:sz w:val="28"/>
          <w:szCs w:val="32"/>
        </w:rPr>
        <w:instrText xml:space="preserve"> </w:instrText>
      </w:r>
      <w:r w:rsidR="00B258F7">
        <w:rPr>
          <w:b/>
          <w:color w:val="3333FF"/>
          <w:sz w:val="28"/>
          <w:szCs w:val="32"/>
        </w:rPr>
        <w:fldChar w:fldCharType="end"/>
      </w:r>
      <w:r w:rsidR="002C4F5A">
        <w:rPr>
          <w:rFonts w:hint="eastAsia"/>
          <w:b/>
          <w:color w:val="3333FF"/>
          <w:sz w:val="28"/>
          <w:szCs w:val="32"/>
        </w:rPr>
        <w:t>,</w:t>
      </w:r>
      <w:r w:rsidR="00B258F7">
        <w:rPr>
          <w:b/>
          <w:color w:val="3333FF"/>
          <w:sz w:val="28"/>
          <w:szCs w:val="32"/>
        </w:rPr>
        <w:fldChar w:fldCharType="begin"/>
      </w:r>
      <w:r w:rsidR="00B258F7">
        <w:rPr>
          <w:b/>
          <w:color w:val="3333FF"/>
          <w:sz w:val="28"/>
          <w:szCs w:val="32"/>
        </w:rPr>
        <w:instrText xml:space="preserve">  </w:instrText>
      </w:r>
      <w:r w:rsidR="00B258F7" w:rsidRPr="00CE1C25">
        <w:rPr>
          <w:rFonts w:hint="eastAsia"/>
          <w:b/>
          <w:color w:val="3333FF"/>
          <w:sz w:val="28"/>
          <w:szCs w:val="32"/>
        </w:rPr>
        <w:instrText>eq \o(\s\up8(</w:instrText>
      </w:r>
      <w:r w:rsidR="00B258F7" w:rsidRPr="00CE1C25">
        <w:rPr>
          <w:b/>
          <w:color w:val="3333FF"/>
          <w:sz w:val="28"/>
          <w:szCs w:val="32"/>
        </w:rPr>
        <w:instrText>←</w:instrText>
      </w:r>
      <w:r w:rsidR="00B258F7" w:rsidRPr="00CE1C25">
        <w:rPr>
          <w:rFonts w:hint="eastAsia"/>
          <w:b/>
          <w:color w:val="3333FF"/>
          <w:sz w:val="28"/>
          <w:szCs w:val="32"/>
        </w:rPr>
        <w:instrText>),r</w:instrText>
      </w:r>
      <w:r w:rsidR="00B258F7" w:rsidRPr="00B258F7">
        <w:rPr>
          <w:rFonts w:hint="eastAsia"/>
          <w:b/>
          <w:color w:val="3333FF"/>
          <w:sz w:val="28"/>
          <w:szCs w:val="32"/>
          <w:vertAlign w:val="subscript"/>
        </w:rPr>
        <w:instrText>t2</w:instrText>
      </w:r>
      <w:r w:rsidR="00B258F7" w:rsidRPr="00CE1C25">
        <w:rPr>
          <w:rFonts w:hint="eastAsia"/>
          <w:b/>
          <w:color w:val="3333FF"/>
          <w:sz w:val="28"/>
          <w:szCs w:val="32"/>
        </w:rPr>
        <w:instrText>)</w:instrText>
      </w:r>
      <w:r w:rsidR="00B258F7">
        <w:rPr>
          <w:b/>
          <w:color w:val="3333FF"/>
          <w:sz w:val="28"/>
          <w:szCs w:val="32"/>
        </w:rPr>
        <w:fldChar w:fldCharType="end"/>
      </w:r>
      <w:r w:rsidR="00141735">
        <w:rPr>
          <w:rFonts w:hint="eastAsia"/>
          <w:b/>
          <w:color w:val="3333FF"/>
          <w:sz w:val="28"/>
          <w:szCs w:val="32"/>
        </w:rPr>
        <w:t>&gt;</w:t>
      </w:r>
      <w:r w:rsidR="002C4F5A">
        <w:rPr>
          <w:rFonts w:hint="eastAsia"/>
          <w:b/>
          <w:color w:val="3333FF"/>
          <w:sz w:val="28"/>
          <w:szCs w:val="32"/>
        </w:rPr>
        <w:t xml:space="preserve"> 记为</w:t>
      </w:r>
      <w:r w:rsidR="00B258F7">
        <w:rPr>
          <w:b/>
          <w:color w:val="3333FF"/>
          <w:sz w:val="28"/>
          <w:szCs w:val="32"/>
        </w:rPr>
        <w:fldChar w:fldCharType="begin"/>
      </w:r>
      <w:r w:rsidR="00B258F7" w:rsidRPr="00B258F7">
        <w:rPr>
          <w:rFonts w:cs="Times New Roman" w:hint="eastAsia"/>
          <w:b/>
          <w:color w:val="3333FF"/>
          <w:kern w:val="2"/>
          <w:sz w:val="28"/>
          <w:szCs w:val="32"/>
        </w:rPr>
        <w:instrText xml:space="preserve"> eq \o(\s\up8(</w:instrText>
      </w:r>
      <w:r w:rsidR="00B258F7" w:rsidRPr="00B258F7">
        <w:rPr>
          <w:rFonts w:ascii="Times New Roman" w:hAnsi="Times New Roman" w:cs="Times New Roman"/>
          <w:b/>
          <w:color w:val="3333FF"/>
          <w:sz w:val="28"/>
          <w:szCs w:val="32"/>
        </w:rPr>
        <w:instrText>↔</w:instrText>
      </w:r>
      <w:r w:rsidR="00B258F7">
        <w:rPr>
          <w:rFonts w:hint="eastAsia"/>
          <w:b/>
          <w:color w:val="3333FF"/>
          <w:sz w:val="28"/>
          <w:szCs w:val="32"/>
        </w:rPr>
        <w:instrText>),h</w:instrText>
      </w:r>
      <w:r w:rsidR="00B258F7" w:rsidRPr="00B258F7">
        <w:rPr>
          <w:rFonts w:hint="eastAsia"/>
          <w:b/>
          <w:color w:val="3333FF"/>
          <w:sz w:val="28"/>
          <w:szCs w:val="32"/>
          <w:vertAlign w:val="subscript"/>
        </w:rPr>
        <w:instrText>t2</w:instrText>
      </w:r>
      <w:r w:rsidR="00B258F7" w:rsidRPr="00B258F7">
        <w:rPr>
          <w:rFonts w:cs="Times New Roman" w:hint="eastAsia"/>
          <w:b/>
          <w:color w:val="3333FF"/>
          <w:kern w:val="2"/>
          <w:sz w:val="28"/>
          <w:szCs w:val="32"/>
        </w:rPr>
        <w:instrText>)</w:instrText>
      </w:r>
      <w:r w:rsidR="00B258F7">
        <w:rPr>
          <w:b/>
          <w:color w:val="3333FF"/>
          <w:sz w:val="28"/>
          <w:szCs w:val="32"/>
        </w:rPr>
        <w:fldChar w:fldCharType="end"/>
      </w:r>
    </w:p>
    <w:p w:rsidR="00330046" w:rsidRDefault="00141735" w:rsidP="00D26C1A">
      <w:pPr>
        <w:ind w:left="420" w:firstLineChars="150" w:firstLine="422"/>
        <w:jc w:val="left"/>
        <w:rPr>
          <w:rFonts w:ascii="宋体" w:hAnsi="宋体" w:hint="eastAsia"/>
          <w:b/>
          <w:color w:val="3333FF"/>
          <w:sz w:val="28"/>
          <w:szCs w:val="32"/>
        </w:rPr>
      </w:pPr>
      <w:r>
        <w:rPr>
          <w:rFonts w:ascii="宋体" w:hAnsi="宋体" w:hint="eastAsia"/>
          <w:b/>
          <w:color w:val="3333FF"/>
          <w:sz w:val="28"/>
          <w:szCs w:val="32"/>
        </w:rPr>
        <w:t>BILSTM结构如下:</w:t>
      </w:r>
    </w:p>
    <w:p w:rsidR="003A5D0F" w:rsidRDefault="003A5D0F" w:rsidP="003A5D0F">
      <w:pPr>
        <w:ind w:left="420" w:firstLineChars="150" w:firstLine="315"/>
        <w:jc w:val="center"/>
        <w:rPr>
          <w:rFonts w:ascii="宋体" w:hAnsi="宋体" w:hint="eastAsia"/>
          <w:b/>
          <w:color w:val="3333FF"/>
          <w:sz w:val="28"/>
          <w:szCs w:val="32"/>
        </w:rPr>
      </w:pPr>
      <w:r>
        <w:rPr>
          <w:noProof/>
        </w:rPr>
        <w:drawing>
          <wp:inline distT="0" distB="0" distL="0" distR="0" wp14:anchorId="5C87107D" wp14:editId="44908578">
            <wp:extent cx="3800475" cy="3600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B9B" w:rsidRDefault="00180B9B" w:rsidP="00180B9B">
      <w:pPr>
        <w:ind w:left="420"/>
        <w:jc w:val="left"/>
        <w:rPr>
          <w:rFonts w:ascii="宋体" w:hAnsi="宋体"/>
          <w:b/>
          <w:color w:val="3333FF"/>
          <w:sz w:val="28"/>
          <w:szCs w:val="32"/>
        </w:rPr>
      </w:pPr>
      <w:r>
        <w:rPr>
          <w:rFonts w:ascii="宋体" w:hAnsi="宋体" w:hint="eastAsia"/>
          <w:b/>
          <w:color w:val="3333FF"/>
          <w:sz w:val="28"/>
          <w:szCs w:val="32"/>
        </w:rPr>
        <w:lastRenderedPageBreak/>
        <w:t>符号说明：</w:t>
      </w:r>
    </w:p>
    <w:p w:rsidR="00027B1C" w:rsidRDefault="00C743D4" w:rsidP="00801B4F">
      <w:pPr>
        <w:ind w:left="420" w:firstLineChars="200" w:firstLine="562"/>
        <w:rPr>
          <w:rFonts w:ascii="宋体" w:hAnsi="宋体"/>
          <w:b/>
          <w:color w:val="3333FF"/>
          <w:sz w:val="28"/>
          <w:szCs w:val="32"/>
        </w:rPr>
      </w:pPr>
      <w:r>
        <w:rPr>
          <w:rFonts w:ascii="宋体" w:hAnsi="宋体" w:hint="eastAsia"/>
          <w:b/>
          <w:color w:val="3333FF"/>
          <w:sz w:val="28"/>
          <w:szCs w:val="32"/>
        </w:rPr>
        <w:t>S:汽车领域实体识别</w:t>
      </w:r>
      <w:r w:rsidR="00027B1C">
        <w:rPr>
          <w:rFonts w:ascii="宋体" w:hAnsi="宋体" w:hint="eastAsia"/>
          <w:b/>
          <w:color w:val="3333FF"/>
          <w:sz w:val="28"/>
          <w:szCs w:val="32"/>
        </w:rPr>
        <w:t>句子对应的词向量序列</w:t>
      </w:r>
    </w:p>
    <w:p w:rsidR="00180B9B" w:rsidRDefault="00C743D4" w:rsidP="00027B1C">
      <w:pPr>
        <w:ind w:left="420" w:firstLineChars="200" w:firstLine="562"/>
        <w:jc w:val="left"/>
        <w:rPr>
          <w:rFonts w:ascii="宋体" w:hAnsi="宋体"/>
          <w:b/>
          <w:color w:val="3333FF"/>
          <w:sz w:val="28"/>
          <w:szCs w:val="32"/>
        </w:rPr>
      </w:pPr>
      <w:r>
        <w:rPr>
          <w:rFonts w:ascii="宋体" w:hAnsi="宋体" w:hint="eastAsia"/>
          <w:b/>
          <w:color w:val="3333FF"/>
          <w:sz w:val="28"/>
          <w:szCs w:val="32"/>
        </w:rPr>
        <w:t>xi：组成S的每个词的词向量</w:t>
      </w:r>
    </w:p>
    <w:p w:rsidR="00180B9B" w:rsidRPr="0091592F" w:rsidRDefault="0091592F" w:rsidP="0091592F">
      <w:pPr>
        <w:ind w:left="420" w:firstLineChars="200" w:firstLine="562"/>
        <w:rPr>
          <w:rFonts w:ascii="宋体" w:hAnsi="宋体"/>
          <w:b/>
          <w:color w:val="3333FF"/>
          <w:sz w:val="28"/>
          <w:szCs w:val="32"/>
        </w:rPr>
      </w:pPr>
      <w:r>
        <w:rPr>
          <w:rFonts w:ascii="宋体" w:hAnsi="宋体"/>
          <w:b/>
          <w:color w:val="3333FF"/>
          <w:sz w:val="28"/>
          <w:szCs w:val="32"/>
        </w:rPr>
        <w:fldChar w:fldCharType="begin"/>
      </w:r>
      <w:r>
        <w:rPr>
          <w:rFonts w:ascii="宋体" w:hAnsi="宋体"/>
          <w:b/>
          <w:color w:val="3333FF"/>
          <w:sz w:val="28"/>
          <w:szCs w:val="32"/>
        </w:rPr>
        <w:instrText xml:space="preserve"> </w:instrText>
      </w:r>
      <w:r w:rsidRPr="0091592F">
        <w:rPr>
          <w:rFonts w:ascii="宋体" w:hAnsi="宋体" w:hint="eastAsia"/>
          <w:b/>
          <w:color w:val="3333FF"/>
          <w:sz w:val="28"/>
          <w:szCs w:val="32"/>
        </w:rPr>
        <w:instrText>eq \o(\s\up8(→</w:instrText>
      </w:r>
      <w:r>
        <w:rPr>
          <w:rFonts w:ascii="宋体" w:hAnsi="宋体" w:hint="eastAsia"/>
          <w:b/>
          <w:color w:val="3333FF"/>
          <w:sz w:val="28"/>
          <w:szCs w:val="32"/>
        </w:rPr>
        <w:instrText>),l</w:instrText>
      </w:r>
      <w:r w:rsidRPr="0091592F">
        <w:rPr>
          <w:rFonts w:ascii="宋体" w:hAnsi="宋体" w:hint="eastAsia"/>
          <w:b/>
          <w:color w:val="3333FF"/>
          <w:sz w:val="28"/>
          <w:szCs w:val="32"/>
          <w:vertAlign w:val="subscript"/>
        </w:rPr>
        <w:instrText>i</w:instrText>
      </w:r>
      <w:r w:rsidRPr="0091592F">
        <w:rPr>
          <w:rFonts w:ascii="宋体" w:hAnsi="宋体" w:hint="eastAsia"/>
          <w:b/>
          <w:color w:val="3333FF"/>
          <w:sz w:val="28"/>
          <w:szCs w:val="32"/>
        </w:rPr>
        <w:instrText>)</w:instrText>
      </w:r>
      <w:r>
        <w:rPr>
          <w:rFonts w:ascii="宋体" w:hAnsi="宋体"/>
          <w:b/>
          <w:color w:val="3333FF"/>
          <w:sz w:val="28"/>
          <w:szCs w:val="32"/>
        </w:rPr>
        <w:instrText xml:space="preserve"> </w:instrText>
      </w:r>
      <w:r>
        <w:rPr>
          <w:rFonts w:ascii="宋体" w:hAnsi="宋体"/>
          <w:b/>
          <w:color w:val="3333FF"/>
          <w:sz w:val="28"/>
          <w:szCs w:val="32"/>
        </w:rPr>
        <w:fldChar w:fldCharType="end"/>
      </w:r>
      <w:r w:rsidR="007F060D">
        <w:rPr>
          <w:rFonts w:ascii="宋体" w:hAnsi="宋体" w:hint="eastAsia"/>
          <w:b/>
          <w:color w:val="3333FF"/>
          <w:sz w:val="28"/>
          <w:szCs w:val="32"/>
        </w:rPr>
        <w:t>：</w:t>
      </w:r>
      <w:r w:rsidR="003B40A5">
        <w:rPr>
          <w:rFonts w:ascii="宋体" w:hAnsi="宋体" w:hint="eastAsia"/>
          <w:b/>
          <w:color w:val="3333FF"/>
          <w:sz w:val="28"/>
          <w:szCs w:val="32"/>
        </w:rPr>
        <w:t>表示包含单词</w:t>
      </w:r>
      <w:proofErr w:type="spellStart"/>
      <w:r w:rsidR="003B40A5">
        <w:rPr>
          <w:rFonts w:ascii="宋体" w:hAnsi="宋体" w:hint="eastAsia"/>
          <w:b/>
          <w:color w:val="3333FF"/>
          <w:sz w:val="28"/>
          <w:szCs w:val="32"/>
        </w:rPr>
        <w:t>i</w:t>
      </w:r>
      <w:proofErr w:type="spellEnd"/>
      <w:r w:rsidR="003B40A5">
        <w:rPr>
          <w:rFonts w:ascii="宋体" w:hAnsi="宋体" w:hint="eastAsia"/>
          <w:b/>
          <w:color w:val="3333FF"/>
          <w:sz w:val="28"/>
          <w:szCs w:val="32"/>
        </w:rPr>
        <w:t>和其上文信息的向量</w:t>
      </w:r>
    </w:p>
    <w:p w:rsidR="003B40A5" w:rsidRPr="0091592F" w:rsidRDefault="0091592F" w:rsidP="0091592F">
      <w:pPr>
        <w:ind w:left="420" w:firstLineChars="200" w:firstLine="562"/>
        <w:rPr>
          <w:rFonts w:ascii="宋体" w:hAnsi="宋体"/>
          <w:b/>
          <w:color w:val="3333FF"/>
          <w:sz w:val="28"/>
          <w:szCs w:val="32"/>
        </w:rPr>
      </w:pPr>
      <w:r>
        <w:rPr>
          <w:rFonts w:ascii="宋体" w:hAnsi="宋体"/>
          <w:b/>
          <w:color w:val="3333FF"/>
          <w:sz w:val="28"/>
          <w:szCs w:val="32"/>
        </w:rPr>
        <w:fldChar w:fldCharType="begin"/>
      </w:r>
      <w:r>
        <w:rPr>
          <w:rFonts w:ascii="宋体" w:hAnsi="宋体"/>
          <w:b/>
          <w:color w:val="3333FF"/>
          <w:sz w:val="28"/>
          <w:szCs w:val="32"/>
        </w:rPr>
        <w:instrText xml:space="preserve"> </w:instrText>
      </w:r>
      <w:r w:rsidRPr="0091592F">
        <w:rPr>
          <w:rFonts w:ascii="宋体" w:hAnsi="宋体" w:hint="eastAsia"/>
          <w:b/>
          <w:color w:val="3333FF"/>
          <w:sz w:val="28"/>
          <w:szCs w:val="32"/>
        </w:rPr>
        <w:instrText>eq \o(\s\up8(</w:instrText>
      </w:r>
      <w:r w:rsidRPr="0091592F">
        <w:rPr>
          <w:rFonts w:ascii="宋体" w:hAnsi="宋体"/>
          <w:b/>
          <w:color w:val="3333FF"/>
          <w:sz w:val="28"/>
          <w:szCs w:val="32"/>
        </w:rPr>
        <w:instrText>←</w:instrText>
      </w:r>
      <w:r>
        <w:rPr>
          <w:rFonts w:ascii="宋体" w:hAnsi="宋体" w:hint="eastAsia"/>
          <w:b/>
          <w:color w:val="3333FF"/>
          <w:sz w:val="28"/>
          <w:szCs w:val="32"/>
        </w:rPr>
        <w:instrText>),r</w:instrText>
      </w:r>
      <w:r w:rsidRPr="0091592F">
        <w:rPr>
          <w:rFonts w:ascii="宋体" w:hAnsi="宋体" w:hint="eastAsia"/>
          <w:b/>
          <w:color w:val="3333FF"/>
          <w:sz w:val="28"/>
          <w:szCs w:val="32"/>
          <w:vertAlign w:val="subscript"/>
        </w:rPr>
        <w:instrText>i</w:instrText>
      </w:r>
      <w:r w:rsidRPr="0091592F">
        <w:rPr>
          <w:rFonts w:ascii="宋体" w:hAnsi="宋体" w:hint="eastAsia"/>
          <w:b/>
          <w:color w:val="3333FF"/>
          <w:sz w:val="28"/>
          <w:szCs w:val="32"/>
        </w:rPr>
        <w:instrText>)</w:instrText>
      </w:r>
      <w:r>
        <w:rPr>
          <w:rFonts w:ascii="宋体" w:hAnsi="宋体"/>
          <w:b/>
          <w:color w:val="3333FF"/>
          <w:sz w:val="28"/>
          <w:szCs w:val="32"/>
        </w:rPr>
        <w:instrText xml:space="preserve"> </w:instrText>
      </w:r>
      <w:r>
        <w:rPr>
          <w:rFonts w:ascii="宋体" w:hAnsi="宋体"/>
          <w:b/>
          <w:color w:val="3333FF"/>
          <w:sz w:val="28"/>
          <w:szCs w:val="32"/>
        </w:rPr>
        <w:fldChar w:fldCharType="end"/>
      </w:r>
      <w:r w:rsidR="003B40A5">
        <w:rPr>
          <w:rFonts w:ascii="宋体" w:hAnsi="宋体" w:hint="eastAsia"/>
          <w:b/>
          <w:color w:val="3333FF"/>
          <w:sz w:val="28"/>
          <w:szCs w:val="32"/>
        </w:rPr>
        <w:t>: 表示</w:t>
      </w:r>
      <w:r w:rsidR="00A64168">
        <w:rPr>
          <w:rFonts w:ascii="宋体" w:hAnsi="宋体" w:hint="eastAsia"/>
          <w:b/>
          <w:color w:val="3333FF"/>
          <w:sz w:val="28"/>
          <w:szCs w:val="32"/>
        </w:rPr>
        <w:t>包含</w:t>
      </w:r>
      <w:r w:rsidR="003B40A5">
        <w:rPr>
          <w:rFonts w:ascii="宋体" w:hAnsi="宋体" w:hint="eastAsia"/>
          <w:b/>
          <w:color w:val="3333FF"/>
          <w:sz w:val="28"/>
          <w:szCs w:val="32"/>
        </w:rPr>
        <w:t>单词</w:t>
      </w:r>
      <w:proofErr w:type="spellStart"/>
      <w:r w:rsidR="003B40A5">
        <w:rPr>
          <w:rFonts w:ascii="宋体" w:hAnsi="宋体" w:hint="eastAsia"/>
          <w:b/>
          <w:color w:val="3333FF"/>
          <w:sz w:val="28"/>
          <w:szCs w:val="32"/>
        </w:rPr>
        <w:t>i</w:t>
      </w:r>
      <w:proofErr w:type="spellEnd"/>
      <w:r w:rsidR="003B40A5">
        <w:rPr>
          <w:rFonts w:ascii="宋体" w:hAnsi="宋体" w:hint="eastAsia"/>
          <w:b/>
          <w:color w:val="3333FF"/>
          <w:sz w:val="28"/>
          <w:szCs w:val="32"/>
        </w:rPr>
        <w:t>和其下文信息</w:t>
      </w:r>
      <w:r w:rsidR="00DE67D8">
        <w:rPr>
          <w:rFonts w:ascii="宋体" w:hAnsi="宋体" w:hint="eastAsia"/>
          <w:b/>
          <w:color w:val="3333FF"/>
          <w:sz w:val="28"/>
          <w:szCs w:val="32"/>
        </w:rPr>
        <w:t>的向量</w:t>
      </w:r>
    </w:p>
    <w:p w:rsidR="00691A6E" w:rsidRPr="00613058" w:rsidRDefault="0091592F" w:rsidP="00613058">
      <w:pPr>
        <w:ind w:left="420" w:firstLineChars="200" w:firstLine="562"/>
        <w:rPr>
          <w:rFonts w:ascii="宋体" w:hAnsi="宋体" w:hint="eastAsia"/>
          <w:b/>
          <w:color w:val="3333FF"/>
          <w:sz w:val="28"/>
          <w:szCs w:val="32"/>
        </w:rPr>
      </w:pPr>
      <w:r>
        <w:rPr>
          <w:rFonts w:ascii="宋体" w:hAnsi="宋体"/>
          <w:b/>
          <w:color w:val="3333FF"/>
          <w:sz w:val="28"/>
          <w:szCs w:val="32"/>
        </w:rPr>
        <w:fldChar w:fldCharType="begin"/>
      </w:r>
      <w:r>
        <w:rPr>
          <w:rFonts w:ascii="宋体" w:hAnsi="宋体"/>
          <w:b/>
          <w:color w:val="3333FF"/>
          <w:sz w:val="28"/>
          <w:szCs w:val="32"/>
        </w:rPr>
        <w:instrText xml:space="preserve"> </w:instrText>
      </w:r>
      <w:r w:rsidRPr="0091592F">
        <w:rPr>
          <w:rFonts w:ascii="宋体" w:hAnsi="宋体" w:hint="eastAsia"/>
          <w:b/>
          <w:color w:val="3333FF"/>
          <w:sz w:val="28"/>
          <w:szCs w:val="32"/>
        </w:rPr>
        <w:instrText>eq \o(\s\up8(</w:instrText>
      </w:r>
      <w:r w:rsidRPr="0091592F">
        <w:rPr>
          <w:rFonts w:ascii="宋体" w:hAnsi="宋体"/>
          <w:b/>
          <w:color w:val="3333FF"/>
          <w:sz w:val="28"/>
          <w:szCs w:val="32"/>
        </w:rPr>
        <w:instrText>↔</w:instrText>
      </w:r>
      <w:r>
        <w:rPr>
          <w:rFonts w:ascii="宋体" w:hAnsi="宋体" w:hint="eastAsia"/>
          <w:b/>
          <w:color w:val="3333FF"/>
          <w:sz w:val="28"/>
          <w:szCs w:val="32"/>
        </w:rPr>
        <w:instrText>),h</w:instrText>
      </w:r>
      <w:r w:rsidRPr="0091592F">
        <w:rPr>
          <w:rFonts w:ascii="宋体" w:hAnsi="宋体" w:hint="eastAsia"/>
          <w:b/>
          <w:color w:val="3333FF"/>
          <w:sz w:val="28"/>
          <w:szCs w:val="32"/>
          <w:vertAlign w:val="subscript"/>
        </w:rPr>
        <w:instrText>i</w:instrText>
      </w:r>
      <w:r w:rsidRPr="0091592F">
        <w:rPr>
          <w:rFonts w:ascii="宋体" w:hAnsi="宋体" w:hint="eastAsia"/>
          <w:b/>
          <w:color w:val="3333FF"/>
          <w:sz w:val="28"/>
          <w:szCs w:val="32"/>
        </w:rPr>
        <w:instrText>)</w:instrText>
      </w:r>
      <w:r>
        <w:rPr>
          <w:rFonts w:ascii="宋体" w:hAnsi="宋体"/>
          <w:b/>
          <w:color w:val="3333FF"/>
          <w:sz w:val="28"/>
          <w:szCs w:val="32"/>
        </w:rPr>
        <w:instrText xml:space="preserve"> </w:instrText>
      </w:r>
      <w:r>
        <w:rPr>
          <w:rFonts w:ascii="宋体" w:hAnsi="宋体"/>
          <w:b/>
          <w:color w:val="3333FF"/>
          <w:sz w:val="28"/>
          <w:szCs w:val="32"/>
        </w:rPr>
        <w:fldChar w:fldCharType="end"/>
      </w:r>
      <w:r w:rsidR="003B40A5">
        <w:rPr>
          <w:rFonts w:ascii="宋体" w:hAnsi="宋体" w:hint="eastAsia"/>
          <w:b/>
          <w:color w:val="3333FF"/>
          <w:sz w:val="28"/>
          <w:szCs w:val="32"/>
        </w:rPr>
        <w:t>:表示</w:t>
      </w:r>
      <w:r w:rsidR="002473AC">
        <w:rPr>
          <w:rFonts w:ascii="宋体" w:hAnsi="宋体"/>
          <w:b/>
          <w:color w:val="3333FF"/>
          <w:sz w:val="28"/>
          <w:szCs w:val="32"/>
        </w:rPr>
        <w:fldChar w:fldCharType="begin"/>
      </w:r>
      <w:r w:rsidR="002473AC">
        <w:rPr>
          <w:rFonts w:ascii="宋体" w:hAnsi="宋体"/>
          <w:b/>
          <w:color w:val="3333FF"/>
          <w:sz w:val="28"/>
          <w:szCs w:val="32"/>
        </w:rPr>
        <w:instrText xml:space="preserve"> </w:instrText>
      </w:r>
      <w:r w:rsidR="002473AC" w:rsidRPr="0091592F">
        <w:rPr>
          <w:rFonts w:ascii="宋体" w:hAnsi="宋体" w:hint="eastAsia"/>
          <w:b/>
          <w:color w:val="3333FF"/>
          <w:sz w:val="28"/>
          <w:szCs w:val="32"/>
        </w:rPr>
        <w:instrText>eq \o(\s\up8(→</w:instrText>
      </w:r>
      <w:r w:rsidR="002473AC">
        <w:rPr>
          <w:rFonts w:ascii="宋体" w:hAnsi="宋体" w:hint="eastAsia"/>
          <w:b/>
          <w:color w:val="3333FF"/>
          <w:sz w:val="28"/>
          <w:szCs w:val="32"/>
        </w:rPr>
        <w:instrText>),l</w:instrText>
      </w:r>
      <w:r w:rsidR="002473AC" w:rsidRPr="0091592F">
        <w:rPr>
          <w:rFonts w:ascii="宋体" w:hAnsi="宋体" w:hint="eastAsia"/>
          <w:b/>
          <w:color w:val="3333FF"/>
          <w:sz w:val="28"/>
          <w:szCs w:val="32"/>
          <w:vertAlign w:val="subscript"/>
        </w:rPr>
        <w:instrText>i</w:instrText>
      </w:r>
      <w:r w:rsidR="002473AC" w:rsidRPr="0091592F">
        <w:rPr>
          <w:rFonts w:ascii="宋体" w:hAnsi="宋体" w:hint="eastAsia"/>
          <w:b/>
          <w:color w:val="3333FF"/>
          <w:sz w:val="28"/>
          <w:szCs w:val="32"/>
        </w:rPr>
        <w:instrText>)</w:instrText>
      </w:r>
      <w:r w:rsidR="002473AC">
        <w:rPr>
          <w:rFonts w:ascii="宋体" w:hAnsi="宋体"/>
          <w:b/>
          <w:color w:val="3333FF"/>
          <w:sz w:val="28"/>
          <w:szCs w:val="32"/>
        </w:rPr>
        <w:instrText xml:space="preserve"> </w:instrText>
      </w:r>
      <w:r w:rsidR="002473AC">
        <w:rPr>
          <w:rFonts w:ascii="宋体" w:hAnsi="宋体"/>
          <w:b/>
          <w:color w:val="3333FF"/>
          <w:sz w:val="28"/>
          <w:szCs w:val="32"/>
        </w:rPr>
        <w:fldChar w:fldCharType="end"/>
      </w:r>
      <w:r w:rsidR="003B40A5">
        <w:rPr>
          <w:rFonts w:ascii="宋体" w:hAnsi="宋体" w:hint="eastAsia"/>
          <w:b/>
          <w:color w:val="3333FF"/>
          <w:sz w:val="28"/>
          <w:szCs w:val="32"/>
        </w:rPr>
        <w:t>和</w:t>
      </w:r>
      <w:r w:rsidR="002473AC">
        <w:rPr>
          <w:rFonts w:ascii="宋体" w:hAnsi="宋体"/>
          <w:b/>
          <w:color w:val="3333FF"/>
          <w:sz w:val="28"/>
          <w:szCs w:val="32"/>
        </w:rPr>
        <w:fldChar w:fldCharType="begin"/>
      </w:r>
      <w:r w:rsidR="002473AC">
        <w:rPr>
          <w:rFonts w:ascii="宋体" w:hAnsi="宋体"/>
          <w:b/>
          <w:color w:val="3333FF"/>
          <w:sz w:val="28"/>
          <w:szCs w:val="32"/>
        </w:rPr>
        <w:instrText xml:space="preserve"> </w:instrText>
      </w:r>
      <w:r w:rsidR="002473AC" w:rsidRPr="0091592F">
        <w:rPr>
          <w:rFonts w:ascii="宋体" w:hAnsi="宋体" w:hint="eastAsia"/>
          <w:b/>
          <w:color w:val="3333FF"/>
          <w:sz w:val="28"/>
          <w:szCs w:val="32"/>
        </w:rPr>
        <w:instrText>eq \o(\s\up8(</w:instrText>
      </w:r>
      <w:r w:rsidR="002473AC" w:rsidRPr="0091592F">
        <w:rPr>
          <w:rFonts w:ascii="宋体" w:hAnsi="宋体"/>
          <w:b/>
          <w:color w:val="3333FF"/>
          <w:sz w:val="28"/>
          <w:szCs w:val="32"/>
        </w:rPr>
        <w:instrText>←</w:instrText>
      </w:r>
      <w:r w:rsidR="002473AC">
        <w:rPr>
          <w:rFonts w:ascii="宋体" w:hAnsi="宋体" w:hint="eastAsia"/>
          <w:b/>
          <w:color w:val="3333FF"/>
          <w:sz w:val="28"/>
          <w:szCs w:val="32"/>
        </w:rPr>
        <w:instrText>),r</w:instrText>
      </w:r>
      <w:r w:rsidR="002473AC" w:rsidRPr="0091592F">
        <w:rPr>
          <w:rFonts w:ascii="宋体" w:hAnsi="宋体" w:hint="eastAsia"/>
          <w:b/>
          <w:color w:val="3333FF"/>
          <w:sz w:val="28"/>
          <w:szCs w:val="32"/>
          <w:vertAlign w:val="subscript"/>
        </w:rPr>
        <w:instrText>i</w:instrText>
      </w:r>
      <w:r w:rsidR="002473AC" w:rsidRPr="0091592F">
        <w:rPr>
          <w:rFonts w:ascii="宋体" w:hAnsi="宋体" w:hint="eastAsia"/>
          <w:b/>
          <w:color w:val="3333FF"/>
          <w:sz w:val="28"/>
          <w:szCs w:val="32"/>
        </w:rPr>
        <w:instrText>)</w:instrText>
      </w:r>
      <w:r w:rsidR="002473AC">
        <w:rPr>
          <w:rFonts w:ascii="宋体" w:hAnsi="宋体"/>
          <w:b/>
          <w:color w:val="3333FF"/>
          <w:sz w:val="28"/>
          <w:szCs w:val="32"/>
        </w:rPr>
        <w:instrText xml:space="preserve"> </w:instrText>
      </w:r>
      <w:r w:rsidR="002473AC">
        <w:rPr>
          <w:rFonts w:ascii="宋体" w:hAnsi="宋体"/>
          <w:b/>
          <w:color w:val="3333FF"/>
          <w:sz w:val="28"/>
          <w:szCs w:val="32"/>
        </w:rPr>
        <w:fldChar w:fldCharType="end"/>
      </w:r>
      <w:r w:rsidR="003B40A5">
        <w:rPr>
          <w:rFonts w:ascii="宋体" w:hAnsi="宋体" w:hint="eastAsia"/>
          <w:b/>
          <w:color w:val="3333FF"/>
          <w:sz w:val="28"/>
          <w:szCs w:val="32"/>
        </w:rPr>
        <w:t>的组合</w:t>
      </w:r>
    </w:p>
    <w:p w:rsidR="00642962" w:rsidRPr="001A5547" w:rsidRDefault="006D7A2B" w:rsidP="001A5547">
      <w:pPr>
        <w:ind w:left="420" w:firstLineChars="200" w:firstLine="562"/>
        <w:rPr>
          <w:rFonts w:ascii="Arial" w:hAnsi="Arial" w:cs="Arial"/>
          <w:color w:val="222222"/>
          <w:spacing w:val="75"/>
          <w:sz w:val="30"/>
          <w:szCs w:val="30"/>
          <w:shd w:val="clear" w:color="auto" w:fill="FFFFFF"/>
        </w:rPr>
      </w:pPr>
      <w:r w:rsidRPr="00642962">
        <w:rPr>
          <w:rFonts w:ascii="宋体" w:hAnsi="宋体" w:hint="eastAsia"/>
          <w:b/>
          <w:color w:val="3333FF"/>
          <w:sz w:val="28"/>
          <w:szCs w:val="32"/>
        </w:rPr>
        <w:t>评价对象抽取：</w:t>
      </w:r>
      <w:r w:rsidR="00E32C37">
        <w:rPr>
          <w:rFonts w:ascii="宋体" w:hAnsi="宋体" w:hint="eastAsia"/>
          <w:b/>
          <w:color w:val="3333FF"/>
          <w:sz w:val="28"/>
          <w:szCs w:val="32"/>
        </w:rPr>
        <w:t xml:space="preserve"> </w:t>
      </w:r>
      <w:r w:rsidR="002846A0">
        <w:rPr>
          <w:rFonts w:ascii="宋体" w:hAnsi="宋体" w:hint="eastAsia"/>
          <w:b/>
          <w:color w:val="3333FF"/>
          <w:sz w:val="28"/>
          <w:szCs w:val="32"/>
        </w:rPr>
        <w:t>将汽车领域实体标注语料S输入BISLTM-CRF模型中开始训练，在BISLTM输出向量的时候，取</w:t>
      </w:r>
      <w:r w:rsidR="001A5547">
        <w:rPr>
          <w:rFonts w:ascii="宋体" w:hAnsi="宋体"/>
          <w:b/>
          <w:color w:val="3333FF"/>
          <w:sz w:val="28"/>
          <w:szCs w:val="32"/>
        </w:rPr>
        <w:fldChar w:fldCharType="begin"/>
      </w:r>
      <w:r w:rsidR="001A5547" w:rsidRPr="001A5547">
        <w:rPr>
          <w:rFonts w:ascii="宋体" w:hAnsi="宋体" w:hint="eastAsia"/>
          <w:b/>
          <w:color w:val="3333FF"/>
          <w:sz w:val="28"/>
          <w:szCs w:val="32"/>
        </w:rPr>
        <w:instrText>eq \o(\s\up8(</w:instrText>
      </w:r>
      <w:r w:rsidR="001A5547" w:rsidRPr="001A5547">
        <w:rPr>
          <w:rFonts w:ascii="宋体" w:hAnsi="宋体"/>
          <w:b/>
          <w:color w:val="3333FF"/>
          <w:sz w:val="28"/>
          <w:szCs w:val="32"/>
        </w:rPr>
        <w:instrText>↔</w:instrText>
      </w:r>
      <w:r w:rsidR="001A5547" w:rsidRPr="001A5547">
        <w:rPr>
          <w:rFonts w:ascii="宋体" w:hAnsi="宋体" w:hint="eastAsia"/>
          <w:b/>
          <w:color w:val="3333FF"/>
          <w:sz w:val="28"/>
          <w:szCs w:val="32"/>
        </w:rPr>
        <w:instrText>),h</w:instrText>
      </w:r>
      <w:r w:rsidR="001A5547" w:rsidRPr="001A5547">
        <w:rPr>
          <w:rFonts w:ascii="宋体" w:hAnsi="宋体" w:hint="eastAsia"/>
          <w:b/>
          <w:color w:val="3333FF"/>
          <w:sz w:val="28"/>
          <w:szCs w:val="32"/>
        </w:rPr>
        <w:instrText>)</w:instrText>
      </w:r>
      <w:r w:rsidR="001A5547">
        <w:rPr>
          <w:rFonts w:ascii="宋体" w:hAnsi="宋体"/>
          <w:b/>
          <w:color w:val="3333FF"/>
          <w:sz w:val="28"/>
          <w:szCs w:val="32"/>
        </w:rPr>
        <w:fldChar w:fldCharType="end"/>
      </w:r>
      <w:r w:rsidR="002846A0">
        <w:rPr>
          <w:rFonts w:ascii="宋体" w:hAnsi="宋体" w:hint="eastAsia"/>
          <w:b/>
          <w:color w:val="3333FF"/>
          <w:sz w:val="28"/>
          <w:szCs w:val="32"/>
        </w:rPr>
        <w:t>=max(</w:t>
      </w:r>
      <w:r w:rsidR="00691A6E">
        <w:rPr>
          <w:rFonts w:ascii="宋体" w:hAnsi="宋体"/>
          <w:b/>
          <w:color w:val="3333FF"/>
          <w:sz w:val="28"/>
          <w:szCs w:val="32"/>
        </w:rPr>
        <w:fldChar w:fldCharType="begin"/>
      </w:r>
      <w:r w:rsidR="00691A6E" w:rsidRPr="00691A6E">
        <w:rPr>
          <w:rFonts w:ascii="宋体" w:hAnsi="宋体" w:hint="eastAsia"/>
          <w:b/>
          <w:color w:val="3333FF"/>
          <w:sz w:val="28"/>
          <w:szCs w:val="32"/>
        </w:rPr>
        <w:instrText>eq \o(\s\up8(</w:instrText>
      </w:r>
      <w:r w:rsidR="00691A6E" w:rsidRPr="001A5547">
        <w:rPr>
          <w:rFonts w:ascii="宋体" w:hAnsi="宋体"/>
          <w:b/>
          <w:color w:val="3333FF"/>
          <w:sz w:val="28"/>
          <w:szCs w:val="32"/>
        </w:rPr>
        <w:instrText>↔</w:instrText>
      </w:r>
      <w:r w:rsidR="00691A6E" w:rsidRPr="00691A6E">
        <w:rPr>
          <w:rFonts w:ascii="宋体" w:hAnsi="宋体" w:hint="eastAsia"/>
          <w:b/>
          <w:color w:val="3333FF"/>
          <w:sz w:val="28"/>
          <w:szCs w:val="32"/>
        </w:rPr>
        <w:instrText>),h1</w:instrText>
      </w:r>
      <w:r w:rsidR="00691A6E" w:rsidRPr="00691A6E">
        <w:rPr>
          <w:rFonts w:ascii="宋体" w:hAnsi="宋体" w:hint="eastAsia"/>
          <w:b/>
          <w:color w:val="3333FF"/>
          <w:sz w:val="28"/>
          <w:szCs w:val="32"/>
        </w:rPr>
        <w:instrText>)</w:instrText>
      </w:r>
      <w:r w:rsidR="00691A6E">
        <w:rPr>
          <w:rFonts w:ascii="宋体" w:hAnsi="宋体"/>
          <w:b/>
          <w:color w:val="3333FF"/>
          <w:sz w:val="28"/>
          <w:szCs w:val="32"/>
        </w:rPr>
        <w:fldChar w:fldCharType="end"/>
      </w:r>
      <w:r w:rsidR="00691A6E">
        <w:rPr>
          <w:rFonts w:ascii="宋体" w:hAnsi="宋体" w:hint="eastAsia"/>
          <w:b/>
          <w:color w:val="3333FF"/>
          <w:sz w:val="28"/>
          <w:szCs w:val="32"/>
        </w:rPr>
        <w:t>,</w:t>
      </w:r>
      <w:r w:rsidR="00691A6E">
        <w:rPr>
          <w:rFonts w:ascii="宋体" w:hAnsi="宋体"/>
          <w:b/>
          <w:color w:val="3333FF"/>
          <w:sz w:val="28"/>
          <w:szCs w:val="32"/>
        </w:rPr>
        <w:fldChar w:fldCharType="begin"/>
      </w:r>
      <w:r w:rsidR="00691A6E" w:rsidRPr="00691A6E">
        <w:rPr>
          <w:rFonts w:ascii="宋体" w:hAnsi="宋体" w:hint="eastAsia"/>
          <w:b/>
          <w:color w:val="3333FF"/>
          <w:sz w:val="28"/>
          <w:szCs w:val="32"/>
        </w:rPr>
        <w:instrText>eq \o(\s\up8(</w:instrText>
      </w:r>
      <w:r w:rsidR="00691A6E" w:rsidRPr="001A5547">
        <w:rPr>
          <w:rFonts w:ascii="宋体" w:hAnsi="宋体"/>
          <w:b/>
          <w:color w:val="3333FF"/>
          <w:sz w:val="28"/>
          <w:szCs w:val="32"/>
        </w:rPr>
        <w:instrText>↔</w:instrText>
      </w:r>
      <w:r w:rsidR="00691A6E" w:rsidRPr="00691A6E">
        <w:rPr>
          <w:rFonts w:ascii="宋体" w:hAnsi="宋体" w:hint="eastAsia"/>
          <w:b/>
          <w:color w:val="3333FF"/>
          <w:sz w:val="28"/>
          <w:szCs w:val="32"/>
        </w:rPr>
        <w:instrText>),h2</w:instrText>
      </w:r>
      <w:r w:rsidR="00691A6E" w:rsidRPr="00691A6E">
        <w:rPr>
          <w:rFonts w:ascii="宋体" w:hAnsi="宋体" w:hint="eastAsia"/>
          <w:b/>
          <w:color w:val="3333FF"/>
          <w:sz w:val="28"/>
          <w:szCs w:val="32"/>
        </w:rPr>
        <w:instrText>)</w:instrText>
      </w:r>
      <w:r w:rsidR="00691A6E">
        <w:rPr>
          <w:rFonts w:ascii="宋体" w:hAnsi="宋体"/>
          <w:b/>
          <w:color w:val="3333FF"/>
          <w:sz w:val="28"/>
          <w:szCs w:val="32"/>
        </w:rPr>
        <w:fldChar w:fldCharType="end"/>
      </w:r>
      <w:r w:rsidR="002846A0">
        <w:rPr>
          <w:rFonts w:ascii="宋体" w:hAnsi="宋体" w:hint="eastAsia"/>
          <w:b/>
          <w:color w:val="3333FF"/>
          <w:sz w:val="28"/>
          <w:szCs w:val="32"/>
        </w:rPr>
        <w:t>,</w:t>
      </w:r>
      <w:r w:rsidR="00691A6E">
        <w:rPr>
          <w:rFonts w:ascii="宋体" w:hAnsi="宋体"/>
          <w:b/>
          <w:color w:val="3333FF"/>
          <w:sz w:val="28"/>
          <w:szCs w:val="32"/>
        </w:rPr>
        <w:fldChar w:fldCharType="begin"/>
      </w:r>
      <w:r w:rsidR="00691A6E" w:rsidRPr="00691A6E">
        <w:rPr>
          <w:rFonts w:ascii="宋体" w:hAnsi="宋体" w:hint="eastAsia"/>
          <w:b/>
          <w:color w:val="3333FF"/>
          <w:sz w:val="28"/>
          <w:szCs w:val="32"/>
        </w:rPr>
        <w:instrText>eq \o(\s\up8(</w:instrText>
      </w:r>
      <w:r w:rsidR="00691A6E" w:rsidRPr="001A5547">
        <w:rPr>
          <w:rFonts w:ascii="宋体" w:hAnsi="宋体"/>
          <w:b/>
          <w:color w:val="3333FF"/>
          <w:sz w:val="28"/>
          <w:szCs w:val="32"/>
        </w:rPr>
        <w:instrText>↔</w:instrText>
      </w:r>
      <w:r w:rsidR="00691A6E" w:rsidRPr="00691A6E">
        <w:rPr>
          <w:rFonts w:ascii="宋体" w:hAnsi="宋体" w:hint="eastAsia"/>
          <w:b/>
          <w:color w:val="3333FF"/>
          <w:sz w:val="28"/>
          <w:szCs w:val="32"/>
        </w:rPr>
        <w:instrText>),h3</w:instrText>
      </w:r>
      <w:r w:rsidR="00691A6E" w:rsidRPr="00691A6E">
        <w:rPr>
          <w:rFonts w:ascii="宋体" w:hAnsi="宋体" w:hint="eastAsia"/>
          <w:b/>
          <w:color w:val="3333FF"/>
          <w:sz w:val="28"/>
          <w:szCs w:val="32"/>
        </w:rPr>
        <w:instrText>)</w:instrText>
      </w:r>
      <w:r w:rsidR="00691A6E">
        <w:rPr>
          <w:rFonts w:ascii="宋体" w:hAnsi="宋体"/>
          <w:b/>
          <w:color w:val="3333FF"/>
          <w:sz w:val="28"/>
          <w:szCs w:val="32"/>
        </w:rPr>
        <w:fldChar w:fldCharType="end"/>
      </w:r>
      <w:r w:rsidR="002846A0">
        <w:rPr>
          <w:rFonts w:ascii="宋体" w:hAnsi="宋体" w:hint="eastAsia"/>
          <w:b/>
          <w:color w:val="3333FF"/>
          <w:sz w:val="28"/>
          <w:szCs w:val="32"/>
        </w:rPr>
        <w:t>,</w:t>
      </w:r>
      <w:r w:rsidR="00691A6E">
        <w:rPr>
          <w:rFonts w:ascii="宋体" w:hAnsi="宋体"/>
          <w:b/>
          <w:color w:val="3333FF"/>
          <w:sz w:val="28"/>
          <w:szCs w:val="32"/>
        </w:rPr>
        <w:fldChar w:fldCharType="begin"/>
      </w:r>
      <w:r w:rsidR="00691A6E" w:rsidRPr="00691A6E">
        <w:rPr>
          <w:rFonts w:ascii="宋体" w:hAnsi="宋体" w:hint="eastAsia"/>
          <w:b/>
          <w:color w:val="3333FF"/>
          <w:sz w:val="28"/>
          <w:szCs w:val="32"/>
        </w:rPr>
        <w:instrText xml:space="preserve"> </w:instrText>
      </w:r>
      <w:r w:rsidR="00691A6E" w:rsidRPr="00691A6E">
        <w:rPr>
          <w:rFonts w:ascii="宋体" w:hAnsi="宋体" w:hint="eastAsia"/>
          <w:b/>
          <w:color w:val="3333FF"/>
          <w:sz w:val="28"/>
          <w:szCs w:val="32"/>
        </w:rPr>
        <w:instrText>eq \o(\s\up8(</w:instrText>
      </w:r>
      <w:r w:rsidR="00691A6E" w:rsidRPr="001A5547">
        <w:rPr>
          <w:rFonts w:ascii="宋体" w:hAnsi="宋体"/>
          <w:b/>
          <w:color w:val="3333FF"/>
          <w:sz w:val="28"/>
          <w:szCs w:val="32"/>
        </w:rPr>
        <w:instrText>↔</w:instrText>
      </w:r>
      <w:r w:rsidR="001A5547">
        <w:rPr>
          <w:rFonts w:ascii="宋体" w:hAnsi="宋体" w:hint="eastAsia"/>
          <w:b/>
          <w:color w:val="3333FF"/>
          <w:sz w:val="28"/>
          <w:szCs w:val="32"/>
        </w:rPr>
        <w:instrText>),h4</w:instrText>
      </w:r>
      <w:r w:rsidR="00691A6E" w:rsidRPr="00691A6E">
        <w:rPr>
          <w:rFonts w:ascii="宋体" w:hAnsi="宋体" w:hint="eastAsia"/>
          <w:b/>
          <w:color w:val="3333FF"/>
          <w:sz w:val="28"/>
          <w:szCs w:val="32"/>
        </w:rPr>
        <w:instrText>)</w:instrText>
      </w:r>
      <w:r w:rsidR="00691A6E">
        <w:rPr>
          <w:rFonts w:ascii="宋体" w:hAnsi="宋体"/>
          <w:b/>
          <w:color w:val="3333FF"/>
          <w:sz w:val="28"/>
          <w:szCs w:val="32"/>
        </w:rPr>
        <w:fldChar w:fldCharType="end"/>
      </w:r>
      <w:r w:rsidR="002846A0">
        <w:rPr>
          <w:rFonts w:ascii="宋体" w:hAnsi="宋体" w:hint="eastAsia"/>
          <w:b/>
          <w:color w:val="3333FF"/>
          <w:sz w:val="28"/>
          <w:szCs w:val="32"/>
        </w:rPr>
        <w:t>),max是取每个向量各个维度最大的数值，组合</w:t>
      </w:r>
      <w:r w:rsidR="001A5547">
        <w:rPr>
          <w:rFonts w:ascii="宋体" w:hAnsi="宋体" w:hint="eastAsia"/>
          <w:b/>
          <w:color w:val="3333FF"/>
          <w:sz w:val="28"/>
          <w:szCs w:val="32"/>
        </w:rPr>
        <w:t>h</w:t>
      </w:r>
      <w:r w:rsidR="002846A0">
        <w:rPr>
          <w:rFonts w:ascii="宋体" w:hAnsi="宋体" w:hint="eastAsia"/>
          <w:b/>
          <w:color w:val="3333FF"/>
          <w:sz w:val="28"/>
          <w:szCs w:val="32"/>
        </w:rPr>
        <w:t>=&lt;</w:t>
      </w:r>
      <w:bookmarkStart w:id="4" w:name="OLE_LINK1"/>
      <w:bookmarkStart w:id="5" w:name="OLE_LINK5"/>
      <w:r w:rsidR="001A5547">
        <w:rPr>
          <w:rFonts w:ascii="宋体" w:hAnsi="宋体"/>
          <w:b/>
          <w:color w:val="3333FF"/>
          <w:sz w:val="28"/>
          <w:szCs w:val="32"/>
        </w:rPr>
        <w:fldChar w:fldCharType="begin"/>
      </w:r>
      <w:r w:rsidR="001A5547" w:rsidRPr="001A5547">
        <w:rPr>
          <w:rFonts w:ascii="宋体" w:hAnsi="宋体" w:hint="eastAsia"/>
          <w:b/>
          <w:color w:val="3333FF"/>
          <w:sz w:val="28"/>
          <w:szCs w:val="32"/>
        </w:rPr>
        <w:instrText>eq \o(\s\up8(</w:instrText>
      </w:r>
      <w:r w:rsidR="001A5547" w:rsidRPr="001A5547">
        <w:rPr>
          <w:b/>
          <w:color w:val="3333FF"/>
          <w:sz w:val="28"/>
          <w:szCs w:val="32"/>
        </w:rPr>
        <w:instrText>↔</w:instrText>
      </w:r>
      <w:r w:rsidR="001A5547" w:rsidRPr="001A5547">
        <w:rPr>
          <w:rFonts w:ascii="宋体" w:hAnsi="宋体" w:hint="eastAsia"/>
          <w:b/>
          <w:color w:val="3333FF"/>
          <w:sz w:val="28"/>
          <w:szCs w:val="32"/>
        </w:rPr>
        <w:instrText>),h)</w:instrText>
      </w:r>
      <w:r w:rsidR="001A5547">
        <w:rPr>
          <w:rFonts w:ascii="宋体" w:hAnsi="宋体"/>
          <w:b/>
          <w:color w:val="3333FF"/>
          <w:sz w:val="28"/>
          <w:szCs w:val="32"/>
        </w:rPr>
        <w:fldChar w:fldCharType="end"/>
      </w:r>
      <w:bookmarkEnd w:id="4"/>
      <w:bookmarkEnd w:id="5"/>
      <w:r w:rsidR="001A5547">
        <w:rPr>
          <w:rFonts w:ascii="宋体" w:hAnsi="宋体" w:hint="eastAsia"/>
          <w:b/>
          <w:color w:val="3333FF"/>
          <w:sz w:val="28"/>
          <w:szCs w:val="32"/>
        </w:rPr>
        <w:t>,</w:t>
      </w:r>
      <w:r w:rsidR="001A5547" w:rsidRPr="00B258F7">
        <w:rPr>
          <w:rFonts w:ascii="宋体" w:hAnsi="宋体"/>
          <w:b/>
          <w:color w:val="3333FF"/>
          <w:sz w:val="28"/>
          <w:szCs w:val="32"/>
        </w:rPr>
        <w:fldChar w:fldCharType="begin"/>
      </w:r>
      <w:r w:rsidR="001A5547" w:rsidRPr="00B258F7">
        <w:rPr>
          <w:rFonts w:ascii="宋体" w:hAnsi="宋体"/>
          <w:b/>
          <w:color w:val="3333FF"/>
          <w:sz w:val="28"/>
          <w:szCs w:val="32"/>
        </w:rPr>
        <w:instrText xml:space="preserve"> </w:instrText>
      </w:r>
      <w:r w:rsidR="001A5547" w:rsidRPr="00B258F7">
        <w:rPr>
          <w:rFonts w:ascii="宋体" w:hAnsi="宋体" w:hint="eastAsia"/>
          <w:b/>
          <w:color w:val="3333FF"/>
          <w:sz w:val="28"/>
          <w:szCs w:val="32"/>
        </w:rPr>
        <w:instrText>eq \o(\s\up8(</w:instrText>
      </w:r>
      <w:r w:rsidR="001A5547" w:rsidRPr="00B258F7">
        <w:rPr>
          <w:b/>
          <w:color w:val="3333FF"/>
          <w:sz w:val="28"/>
          <w:szCs w:val="32"/>
        </w:rPr>
        <w:instrText>↔</w:instrText>
      </w:r>
      <w:r w:rsidR="001A5547">
        <w:rPr>
          <w:rFonts w:ascii="宋体" w:hAnsi="宋体" w:hint="eastAsia"/>
          <w:b/>
          <w:color w:val="3333FF"/>
          <w:sz w:val="28"/>
          <w:szCs w:val="32"/>
        </w:rPr>
        <w:instrText>),h</w:instrText>
      </w:r>
      <w:r w:rsidR="001A5547" w:rsidRPr="00B258F7">
        <w:rPr>
          <w:rFonts w:ascii="宋体" w:hAnsi="宋体" w:hint="eastAsia"/>
          <w:b/>
          <w:color w:val="3333FF"/>
          <w:sz w:val="28"/>
          <w:szCs w:val="32"/>
          <w:vertAlign w:val="subscript"/>
        </w:rPr>
        <w:instrText>t1</w:instrText>
      </w:r>
      <w:r w:rsidR="001A5547" w:rsidRPr="00B258F7">
        <w:rPr>
          <w:rFonts w:ascii="宋体" w:hAnsi="宋体" w:hint="eastAsia"/>
          <w:b/>
          <w:color w:val="3333FF"/>
          <w:sz w:val="28"/>
          <w:szCs w:val="32"/>
        </w:rPr>
        <w:instrText>)</w:instrText>
      </w:r>
      <w:r w:rsidR="001A5547" w:rsidRPr="00B258F7">
        <w:rPr>
          <w:rFonts w:ascii="宋体" w:hAnsi="宋体"/>
          <w:b/>
          <w:color w:val="3333FF"/>
          <w:sz w:val="28"/>
          <w:szCs w:val="32"/>
        </w:rPr>
        <w:instrText xml:space="preserve"> </w:instrText>
      </w:r>
      <w:r w:rsidR="001A5547" w:rsidRPr="00B258F7">
        <w:rPr>
          <w:rFonts w:ascii="宋体" w:hAnsi="宋体"/>
          <w:b/>
          <w:color w:val="3333FF"/>
          <w:sz w:val="28"/>
          <w:szCs w:val="32"/>
        </w:rPr>
        <w:fldChar w:fldCharType="end"/>
      </w:r>
      <w:r w:rsidR="001A5547">
        <w:rPr>
          <w:rFonts w:ascii="宋体" w:hAnsi="宋体" w:hint="eastAsia"/>
          <w:b/>
          <w:color w:val="3333FF"/>
          <w:sz w:val="28"/>
          <w:szCs w:val="32"/>
        </w:rPr>
        <w:t>,</w:t>
      </w:r>
      <w:r w:rsidR="001A5547">
        <w:rPr>
          <w:rFonts w:ascii="宋体" w:hAnsi="宋体"/>
          <w:b/>
          <w:color w:val="3333FF"/>
          <w:sz w:val="28"/>
          <w:szCs w:val="32"/>
        </w:rPr>
        <w:fldChar w:fldCharType="begin"/>
      </w:r>
      <w:r w:rsidR="001A5547" w:rsidRPr="00B258F7">
        <w:rPr>
          <w:rFonts w:ascii="宋体" w:hAnsi="宋体" w:hint="eastAsia"/>
          <w:b/>
          <w:color w:val="3333FF"/>
          <w:sz w:val="28"/>
          <w:szCs w:val="32"/>
        </w:rPr>
        <w:instrText xml:space="preserve"> eq \o(\s\up8(</w:instrText>
      </w:r>
      <w:r w:rsidR="001A5547" w:rsidRPr="00B258F7">
        <w:rPr>
          <w:b/>
          <w:color w:val="3333FF"/>
          <w:sz w:val="28"/>
          <w:szCs w:val="32"/>
        </w:rPr>
        <w:instrText>↔</w:instrText>
      </w:r>
      <w:r w:rsidR="001A5547">
        <w:rPr>
          <w:rFonts w:ascii="宋体" w:hAnsi="宋体" w:hint="eastAsia"/>
          <w:b/>
          <w:color w:val="3333FF"/>
          <w:sz w:val="28"/>
          <w:szCs w:val="32"/>
        </w:rPr>
        <w:instrText>),h</w:instrText>
      </w:r>
      <w:r w:rsidR="001A5547" w:rsidRPr="00B258F7">
        <w:rPr>
          <w:rFonts w:ascii="宋体" w:hAnsi="宋体" w:hint="eastAsia"/>
          <w:b/>
          <w:color w:val="3333FF"/>
          <w:sz w:val="28"/>
          <w:szCs w:val="32"/>
          <w:vertAlign w:val="subscript"/>
        </w:rPr>
        <w:instrText>t2</w:instrText>
      </w:r>
      <w:r w:rsidR="001A5547" w:rsidRPr="00B258F7">
        <w:rPr>
          <w:rFonts w:ascii="宋体" w:hAnsi="宋体" w:hint="eastAsia"/>
          <w:b/>
          <w:color w:val="3333FF"/>
          <w:sz w:val="28"/>
          <w:szCs w:val="32"/>
        </w:rPr>
        <w:instrText>)</w:instrText>
      </w:r>
      <w:r w:rsidR="001A5547">
        <w:rPr>
          <w:rFonts w:ascii="宋体" w:hAnsi="宋体"/>
          <w:b/>
          <w:color w:val="3333FF"/>
          <w:sz w:val="28"/>
          <w:szCs w:val="32"/>
        </w:rPr>
        <w:fldChar w:fldCharType="end"/>
      </w:r>
      <w:r w:rsidR="002846A0">
        <w:rPr>
          <w:rFonts w:ascii="宋体" w:hAnsi="宋体" w:hint="eastAsia"/>
          <w:b/>
          <w:color w:val="3333FF"/>
          <w:sz w:val="28"/>
          <w:szCs w:val="32"/>
        </w:rPr>
        <w:t>&gt;，输入CRF，并在训练过程中微调参数和</w:t>
      </w:r>
      <w:r w:rsidR="001A5547">
        <w:rPr>
          <w:rFonts w:ascii="宋体" w:hAnsi="宋体"/>
          <w:b/>
          <w:color w:val="3333FF"/>
          <w:sz w:val="28"/>
          <w:szCs w:val="32"/>
        </w:rPr>
        <w:fldChar w:fldCharType="begin"/>
      </w:r>
      <w:r w:rsidR="001A5547" w:rsidRPr="001A5547">
        <w:rPr>
          <w:rFonts w:ascii="宋体" w:hAnsi="宋体" w:hint="eastAsia"/>
          <w:b/>
          <w:color w:val="3333FF"/>
          <w:sz w:val="28"/>
          <w:szCs w:val="32"/>
        </w:rPr>
        <w:instrText>eq \o(\s\up8(</w:instrText>
      </w:r>
      <w:r w:rsidR="001A5547" w:rsidRPr="001A5547">
        <w:rPr>
          <w:b/>
          <w:color w:val="3333FF"/>
          <w:sz w:val="28"/>
          <w:szCs w:val="32"/>
        </w:rPr>
        <w:instrText>↔</w:instrText>
      </w:r>
      <w:r w:rsidR="001A5547" w:rsidRPr="001A5547">
        <w:rPr>
          <w:rFonts w:ascii="宋体" w:hAnsi="宋体" w:hint="eastAsia"/>
          <w:b/>
          <w:color w:val="3333FF"/>
          <w:sz w:val="28"/>
          <w:szCs w:val="32"/>
        </w:rPr>
        <w:instrText>),h)</w:instrText>
      </w:r>
      <w:r w:rsidR="001A5547">
        <w:rPr>
          <w:rFonts w:ascii="宋体" w:hAnsi="宋体"/>
          <w:b/>
          <w:color w:val="3333FF"/>
          <w:sz w:val="28"/>
          <w:szCs w:val="32"/>
        </w:rPr>
        <w:fldChar w:fldCharType="end"/>
      </w:r>
      <w:r w:rsidR="002846A0">
        <w:rPr>
          <w:rFonts w:ascii="宋体" w:hAnsi="宋体" w:hint="eastAsia"/>
          <w:b/>
          <w:color w:val="3333FF"/>
          <w:sz w:val="28"/>
          <w:szCs w:val="32"/>
        </w:rPr>
        <w:t>,冻结</w:t>
      </w:r>
      <w:r w:rsidR="001A5547" w:rsidRPr="00B258F7">
        <w:rPr>
          <w:rFonts w:ascii="宋体" w:hAnsi="宋体"/>
          <w:b/>
          <w:color w:val="3333FF"/>
          <w:sz w:val="28"/>
          <w:szCs w:val="32"/>
        </w:rPr>
        <w:fldChar w:fldCharType="begin"/>
      </w:r>
      <w:r w:rsidR="001A5547" w:rsidRPr="00B258F7">
        <w:rPr>
          <w:rFonts w:ascii="宋体" w:hAnsi="宋体"/>
          <w:b/>
          <w:color w:val="3333FF"/>
          <w:sz w:val="28"/>
          <w:szCs w:val="32"/>
        </w:rPr>
        <w:instrText xml:space="preserve"> </w:instrText>
      </w:r>
      <w:r w:rsidR="001A5547" w:rsidRPr="00B258F7">
        <w:rPr>
          <w:rFonts w:ascii="宋体" w:hAnsi="宋体" w:hint="eastAsia"/>
          <w:b/>
          <w:color w:val="3333FF"/>
          <w:sz w:val="28"/>
          <w:szCs w:val="32"/>
        </w:rPr>
        <w:instrText>eq \o(\s\up8(</w:instrText>
      </w:r>
      <w:r w:rsidR="001A5547" w:rsidRPr="00B258F7">
        <w:rPr>
          <w:b/>
          <w:color w:val="3333FF"/>
          <w:sz w:val="28"/>
          <w:szCs w:val="32"/>
        </w:rPr>
        <w:instrText>↔</w:instrText>
      </w:r>
      <w:r w:rsidR="001A5547">
        <w:rPr>
          <w:rFonts w:ascii="宋体" w:hAnsi="宋体" w:hint="eastAsia"/>
          <w:b/>
          <w:color w:val="3333FF"/>
          <w:sz w:val="28"/>
          <w:szCs w:val="32"/>
        </w:rPr>
        <w:instrText>),h</w:instrText>
      </w:r>
      <w:r w:rsidR="001A5547" w:rsidRPr="00B258F7">
        <w:rPr>
          <w:rFonts w:ascii="宋体" w:hAnsi="宋体" w:hint="eastAsia"/>
          <w:b/>
          <w:color w:val="3333FF"/>
          <w:sz w:val="28"/>
          <w:szCs w:val="32"/>
          <w:vertAlign w:val="subscript"/>
        </w:rPr>
        <w:instrText>t1</w:instrText>
      </w:r>
      <w:r w:rsidR="001A5547" w:rsidRPr="00B258F7">
        <w:rPr>
          <w:rFonts w:ascii="宋体" w:hAnsi="宋体" w:hint="eastAsia"/>
          <w:b/>
          <w:color w:val="3333FF"/>
          <w:sz w:val="28"/>
          <w:szCs w:val="32"/>
        </w:rPr>
        <w:instrText>)</w:instrText>
      </w:r>
      <w:r w:rsidR="001A5547" w:rsidRPr="00B258F7">
        <w:rPr>
          <w:rFonts w:ascii="宋体" w:hAnsi="宋体"/>
          <w:b/>
          <w:color w:val="3333FF"/>
          <w:sz w:val="28"/>
          <w:szCs w:val="32"/>
        </w:rPr>
        <w:instrText xml:space="preserve"> </w:instrText>
      </w:r>
      <w:r w:rsidR="001A5547" w:rsidRPr="00B258F7">
        <w:rPr>
          <w:rFonts w:ascii="宋体" w:hAnsi="宋体"/>
          <w:b/>
          <w:color w:val="3333FF"/>
          <w:sz w:val="28"/>
          <w:szCs w:val="32"/>
        </w:rPr>
        <w:fldChar w:fldCharType="end"/>
      </w:r>
      <w:r w:rsidR="002846A0">
        <w:rPr>
          <w:rFonts w:ascii="宋体" w:hAnsi="宋体" w:hint="eastAsia"/>
          <w:b/>
          <w:color w:val="3333FF"/>
          <w:sz w:val="28"/>
          <w:szCs w:val="32"/>
        </w:rPr>
        <w:t>和</w:t>
      </w:r>
      <w:r w:rsidR="001A5547">
        <w:rPr>
          <w:rFonts w:ascii="宋体" w:hAnsi="宋体"/>
          <w:b/>
          <w:color w:val="3333FF"/>
          <w:sz w:val="28"/>
          <w:szCs w:val="32"/>
        </w:rPr>
        <w:fldChar w:fldCharType="begin"/>
      </w:r>
      <w:r w:rsidR="001A5547" w:rsidRPr="00B258F7">
        <w:rPr>
          <w:rFonts w:ascii="宋体" w:hAnsi="宋体" w:hint="eastAsia"/>
          <w:b/>
          <w:color w:val="3333FF"/>
          <w:sz w:val="28"/>
          <w:szCs w:val="32"/>
        </w:rPr>
        <w:instrText xml:space="preserve"> eq \o(\s\up8(</w:instrText>
      </w:r>
      <w:r w:rsidR="001A5547" w:rsidRPr="00B258F7">
        <w:rPr>
          <w:b/>
          <w:color w:val="3333FF"/>
          <w:sz w:val="28"/>
          <w:szCs w:val="32"/>
        </w:rPr>
        <w:instrText>↔</w:instrText>
      </w:r>
      <w:r w:rsidR="001A5547">
        <w:rPr>
          <w:rFonts w:ascii="宋体" w:hAnsi="宋体" w:hint="eastAsia"/>
          <w:b/>
          <w:color w:val="3333FF"/>
          <w:sz w:val="28"/>
          <w:szCs w:val="32"/>
        </w:rPr>
        <w:instrText>),h</w:instrText>
      </w:r>
      <w:r w:rsidR="001A5547" w:rsidRPr="00B258F7">
        <w:rPr>
          <w:rFonts w:ascii="宋体" w:hAnsi="宋体" w:hint="eastAsia"/>
          <w:b/>
          <w:color w:val="3333FF"/>
          <w:sz w:val="28"/>
          <w:szCs w:val="32"/>
          <w:vertAlign w:val="subscript"/>
        </w:rPr>
        <w:instrText>t2</w:instrText>
      </w:r>
      <w:r w:rsidR="001A5547" w:rsidRPr="00B258F7">
        <w:rPr>
          <w:rFonts w:ascii="宋体" w:hAnsi="宋体" w:hint="eastAsia"/>
          <w:b/>
          <w:color w:val="3333FF"/>
          <w:sz w:val="28"/>
          <w:szCs w:val="32"/>
        </w:rPr>
        <w:instrText>)</w:instrText>
      </w:r>
      <w:r w:rsidR="001A5547">
        <w:rPr>
          <w:rFonts w:ascii="宋体" w:hAnsi="宋体"/>
          <w:b/>
          <w:color w:val="3333FF"/>
          <w:sz w:val="28"/>
          <w:szCs w:val="32"/>
        </w:rPr>
        <w:fldChar w:fldCharType="end"/>
      </w:r>
      <w:r w:rsidR="00F302F9">
        <w:rPr>
          <w:rFonts w:ascii="宋体" w:hAnsi="宋体" w:hint="eastAsia"/>
          <w:b/>
          <w:color w:val="3333FF"/>
          <w:sz w:val="28"/>
          <w:szCs w:val="32"/>
        </w:rPr>
        <w:t>。</w:t>
      </w:r>
    </w:p>
    <w:p w:rsidR="008C645F" w:rsidRPr="00622DB2" w:rsidRDefault="00F8154F" w:rsidP="00622DB2">
      <w:pPr>
        <w:numPr>
          <w:ilvl w:val="0"/>
          <w:numId w:val="17"/>
        </w:numPr>
        <w:rPr>
          <w:rFonts w:ascii="宋体" w:hAnsi="宋体"/>
          <w:b/>
          <w:color w:val="3333FF"/>
          <w:sz w:val="28"/>
          <w:szCs w:val="32"/>
        </w:rPr>
      </w:pPr>
      <w:r>
        <w:rPr>
          <w:rFonts w:ascii="宋体" w:hAnsi="宋体" w:hint="eastAsia"/>
          <w:b/>
          <w:color w:val="3333FF"/>
          <w:sz w:val="28"/>
          <w:szCs w:val="32"/>
        </w:rPr>
        <w:t>情感倾向分析：</w:t>
      </w:r>
      <w:r w:rsidR="00F86FFB">
        <w:rPr>
          <w:rFonts w:ascii="宋体" w:hAnsi="宋体" w:hint="eastAsia"/>
          <w:b/>
          <w:color w:val="3333FF"/>
          <w:sz w:val="28"/>
          <w:szCs w:val="32"/>
        </w:rPr>
        <w:t>在3)中将开放领域实体识别语料改为开放领域情感分析语料,将BILSTM-CRF改为BILSTM-</w:t>
      </w:r>
      <w:proofErr w:type="spellStart"/>
      <w:r w:rsidR="00F86FFB">
        <w:rPr>
          <w:rFonts w:ascii="宋体" w:hAnsi="宋体" w:hint="eastAsia"/>
          <w:b/>
          <w:color w:val="3333FF"/>
          <w:sz w:val="28"/>
          <w:szCs w:val="32"/>
        </w:rPr>
        <w:t>SoftMax</w:t>
      </w:r>
      <w:proofErr w:type="spellEnd"/>
      <w:r w:rsidR="009C0511">
        <w:rPr>
          <w:rFonts w:ascii="宋体" w:hAnsi="宋体" w:hint="eastAsia"/>
          <w:b/>
          <w:color w:val="3333FF"/>
          <w:sz w:val="28"/>
          <w:szCs w:val="32"/>
        </w:rPr>
        <w:t>，重复3)到5)的步骤。</w:t>
      </w:r>
    </w:p>
    <w:p w:rsidR="00C535F2" w:rsidRDefault="00C535F2" w:rsidP="008B3E3F">
      <w:pPr>
        <w:numPr>
          <w:ilvl w:val="0"/>
          <w:numId w:val="17"/>
        </w:numPr>
        <w:rPr>
          <w:rFonts w:ascii="宋体" w:hAnsi="宋体"/>
          <w:b/>
          <w:color w:val="3333FF"/>
          <w:sz w:val="28"/>
          <w:szCs w:val="32"/>
        </w:rPr>
      </w:pPr>
      <w:r>
        <w:rPr>
          <w:rFonts w:ascii="宋体" w:hAnsi="宋体" w:hint="eastAsia"/>
          <w:b/>
          <w:color w:val="3333FF"/>
          <w:sz w:val="28"/>
          <w:szCs w:val="32"/>
        </w:rPr>
        <w:t>评价对象与情感分析的关联：基于开源的依存关系和角色标注模型，将抽取的评价对象和情感倾向分析结果关联起来。</w:t>
      </w:r>
    </w:p>
    <w:p w:rsidR="00A60044" w:rsidRDefault="00C1430C" w:rsidP="007C608B">
      <w:pPr>
        <w:ind w:left="420"/>
        <w:rPr>
          <w:rFonts w:ascii="宋体" w:hAnsi="宋体"/>
          <w:b/>
          <w:color w:val="3333FF"/>
          <w:sz w:val="28"/>
          <w:szCs w:val="32"/>
        </w:rPr>
      </w:pPr>
      <w:r>
        <w:rPr>
          <w:rFonts w:ascii="宋体" w:hAnsi="宋体" w:hint="eastAsia"/>
          <w:b/>
          <w:color w:val="3333FF"/>
          <w:sz w:val="28"/>
          <w:szCs w:val="32"/>
        </w:rPr>
        <w:t>训练</w:t>
      </w:r>
      <w:r w:rsidR="00C84BA7">
        <w:rPr>
          <w:rFonts w:ascii="宋体" w:hAnsi="宋体" w:hint="eastAsia"/>
          <w:b/>
          <w:color w:val="3333FF"/>
          <w:sz w:val="28"/>
          <w:szCs w:val="32"/>
        </w:rPr>
        <w:t>流程</w:t>
      </w:r>
      <w:r w:rsidR="0086499D">
        <w:rPr>
          <w:rFonts w:ascii="宋体" w:hAnsi="宋体" w:hint="eastAsia"/>
          <w:b/>
          <w:color w:val="3333FF"/>
          <w:sz w:val="28"/>
          <w:szCs w:val="32"/>
        </w:rPr>
        <w:t>图</w:t>
      </w:r>
      <w:r w:rsidR="00046E68">
        <w:rPr>
          <w:rFonts w:ascii="宋体" w:hAnsi="宋体" w:hint="eastAsia"/>
          <w:b/>
          <w:color w:val="3333FF"/>
          <w:sz w:val="28"/>
          <w:szCs w:val="32"/>
        </w:rPr>
        <w:t>如下：</w:t>
      </w:r>
    </w:p>
    <w:p w:rsidR="00F414EE" w:rsidRDefault="0090366C" w:rsidP="006B3699">
      <w:pPr>
        <w:ind w:firstLineChars="1150" w:firstLine="3233"/>
        <w:rPr>
          <w:rFonts w:ascii="宋体" w:hAnsi="宋体"/>
          <w:b/>
          <w:color w:val="3333FF"/>
          <w:sz w:val="28"/>
          <w:szCs w:val="32"/>
        </w:rPr>
      </w:pPr>
      <w:r>
        <w:rPr>
          <w:rFonts w:ascii="宋体" w:hAnsi="宋体" w:hint="eastAsia"/>
          <w:b/>
          <w:color w:val="3333FF"/>
          <w:sz w:val="28"/>
          <w:szCs w:val="32"/>
        </w:rPr>
        <w:t>训练流程</w:t>
      </w:r>
      <w:r w:rsidR="00B931B8">
        <w:rPr>
          <w:rFonts w:ascii="宋体" w:hAnsi="宋体" w:hint="eastAsia"/>
          <w:b/>
          <w:color w:val="3333FF"/>
          <w:sz w:val="28"/>
          <w:szCs w:val="32"/>
        </w:rPr>
        <w:t>（实体识别）</w:t>
      </w:r>
    </w:p>
    <w:p w:rsidR="00F414EE" w:rsidRDefault="00EA6649" w:rsidP="0021119C">
      <w:pPr>
        <w:jc w:val="center"/>
      </w:pPr>
      <w:r>
        <w:object w:dxaOrig="8701" w:dyaOrig="86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35pt;height:430.5pt" o:ole="">
            <v:imagedata r:id="rId11" o:title=""/>
          </v:shape>
          <o:OLEObject Type="Embed" ProgID="Visio.Drawing.15" ShapeID="_x0000_i1026" DrawAspect="Content" ObjectID="_1598367728" r:id="rId12"/>
        </w:object>
      </w:r>
    </w:p>
    <w:p w:rsidR="005826E2" w:rsidRDefault="007D73DF" w:rsidP="00750270">
      <w:pPr>
        <w:jc w:val="left"/>
        <w:rPr>
          <w:rFonts w:ascii="宋体" w:hAnsi="宋体"/>
          <w:b/>
          <w:color w:val="3333FF"/>
          <w:sz w:val="28"/>
          <w:szCs w:val="32"/>
        </w:rPr>
      </w:pPr>
      <w:r>
        <w:rPr>
          <w:rFonts w:ascii="宋体" w:hAnsi="宋体" w:hint="eastAsia"/>
          <w:b/>
          <w:color w:val="3333FF"/>
          <w:sz w:val="28"/>
          <w:szCs w:val="32"/>
        </w:rPr>
        <w:t>符号说明:</w:t>
      </w:r>
      <w:r w:rsidR="00E63AB9">
        <w:rPr>
          <w:rFonts w:ascii="宋体" w:hAnsi="宋体" w:hint="eastAsia"/>
          <w:b/>
          <w:color w:val="3333FF"/>
          <w:sz w:val="28"/>
          <w:szCs w:val="32"/>
        </w:rPr>
        <w:t>Vi：</w:t>
      </w:r>
      <w:r w:rsidR="0094255E">
        <w:rPr>
          <w:rFonts w:ascii="宋体" w:hAnsi="宋体" w:hint="eastAsia"/>
          <w:b/>
          <w:color w:val="3333FF"/>
          <w:sz w:val="28"/>
          <w:szCs w:val="32"/>
        </w:rPr>
        <w:t>上诉三</w:t>
      </w:r>
      <w:r>
        <w:rPr>
          <w:rFonts w:ascii="宋体" w:hAnsi="宋体" w:hint="eastAsia"/>
          <w:b/>
          <w:color w:val="3333FF"/>
          <w:sz w:val="28"/>
          <w:szCs w:val="32"/>
        </w:rPr>
        <w:t>种</w:t>
      </w:r>
      <w:r w:rsidR="00BB66F8">
        <w:rPr>
          <w:rFonts w:ascii="宋体" w:hAnsi="宋体" w:hint="eastAsia"/>
          <w:b/>
          <w:color w:val="3333FF"/>
          <w:sz w:val="28"/>
          <w:szCs w:val="32"/>
        </w:rPr>
        <w:t>语料</w:t>
      </w:r>
      <w:r>
        <w:rPr>
          <w:rFonts w:ascii="宋体" w:hAnsi="宋体" w:hint="eastAsia"/>
          <w:b/>
          <w:color w:val="3333FF"/>
          <w:sz w:val="28"/>
          <w:szCs w:val="32"/>
        </w:rPr>
        <w:t>的词向量</w:t>
      </w:r>
    </w:p>
    <w:p w:rsidR="00E63AB9" w:rsidRDefault="000E763B" w:rsidP="000E763B">
      <w:pPr>
        <w:ind w:left="1260"/>
        <w:rPr>
          <w:rFonts w:ascii="宋体" w:hAnsi="宋体" w:hint="eastAsia"/>
          <w:b/>
          <w:color w:val="3333FF"/>
          <w:sz w:val="28"/>
          <w:szCs w:val="32"/>
        </w:rPr>
      </w:pPr>
      <w:r>
        <w:rPr>
          <w:rFonts w:ascii="宋体" w:hAnsi="宋体" w:hint="eastAsia"/>
          <w:b/>
          <w:color w:val="3333FF"/>
          <w:sz w:val="28"/>
          <w:szCs w:val="32"/>
        </w:rPr>
        <w:t>Lm1和Lm2</w:t>
      </w:r>
      <w:r w:rsidR="00E63AB9">
        <w:rPr>
          <w:rFonts w:ascii="宋体" w:hAnsi="宋体" w:hint="eastAsia"/>
          <w:b/>
          <w:color w:val="3333FF"/>
          <w:sz w:val="28"/>
          <w:szCs w:val="32"/>
        </w:rPr>
        <w:t>：</w:t>
      </w:r>
      <w:r>
        <w:rPr>
          <w:rFonts w:ascii="宋体" w:hAnsi="宋体" w:hint="eastAsia"/>
          <w:b/>
          <w:color w:val="3333FF"/>
          <w:sz w:val="28"/>
          <w:szCs w:val="32"/>
        </w:rPr>
        <w:t xml:space="preserve">分别使用Open Source </w:t>
      </w:r>
      <w:proofErr w:type="spellStart"/>
      <w:r>
        <w:rPr>
          <w:rFonts w:ascii="宋体" w:hAnsi="宋体" w:hint="eastAsia"/>
          <w:b/>
          <w:color w:val="3333FF"/>
          <w:sz w:val="28"/>
          <w:szCs w:val="32"/>
        </w:rPr>
        <w:t>Ner</w:t>
      </w:r>
      <w:proofErr w:type="spellEnd"/>
      <w:r>
        <w:rPr>
          <w:rFonts w:ascii="宋体" w:hAnsi="宋体" w:hint="eastAsia"/>
          <w:b/>
          <w:color w:val="3333FF"/>
          <w:sz w:val="28"/>
          <w:szCs w:val="32"/>
        </w:rPr>
        <w:t>语料和汽车领域新闻语料训练得到</w:t>
      </w:r>
      <w:proofErr w:type="spellStart"/>
      <w:r>
        <w:rPr>
          <w:rFonts w:ascii="宋体" w:hAnsi="宋体" w:hint="eastAsia"/>
          <w:b/>
          <w:color w:val="3333FF"/>
          <w:sz w:val="28"/>
          <w:szCs w:val="32"/>
        </w:rPr>
        <w:t>AutoEncode</w:t>
      </w:r>
      <w:proofErr w:type="spellEnd"/>
      <w:r>
        <w:rPr>
          <w:rFonts w:ascii="宋体" w:hAnsi="宋体" w:hint="eastAsia"/>
          <w:b/>
          <w:color w:val="3333FF"/>
          <w:sz w:val="28"/>
          <w:szCs w:val="32"/>
        </w:rPr>
        <w:t>得到的模型</w:t>
      </w:r>
    </w:p>
    <w:p w:rsidR="00F728CE" w:rsidRDefault="00F728CE" w:rsidP="000E763B">
      <w:pPr>
        <w:ind w:left="1260"/>
        <w:rPr>
          <w:rFonts w:ascii="宋体" w:hAnsi="宋体"/>
          <w:b/>
          <w:color w:val="3333FF"/>
          <w:sz w:val="28"/>
          <w:szCs w:val="32"/>
        </w:rPr>
      </w:pPr>
      <w:r>
        <w:rPr>
          <w:rFonts w:ascii="宋体" w:hAnsi="宋体" w:hint="eastAsia"/>
          <w:b/>
          <w:color w:val="3333FF"/>
          <w:sz w:val="28"/>
          <w:szCs w:val="32"/>
        </w:rPr>
        <w:t>S:汽车领域命名体识别语料句子的词向量序列</w:t>
      </w:r>
    </w:p>
    <w:p w:rsidR="000E763B" w:rsidRDefault="000E763B" w:rsidP="000E763B">
      <w:pPr>
        <w:ind w:left="420"/>
        <w:rPr>
          <w:rFonts w:ascii="宋体" w:hAnsi="宋体"/>
          <w:b/>
          <w:color w:val="3333FF"/>
          <w:sz w:val="28"/>
          <w:szCs w:val="32"/>
        </w:rPr>
      </w:pPr>
      <w:r>
        <w:rPr>
          <w:rFonts w:ascii="宋体" w:hAnsi="宋体" w:hint="eastAsia"/>
          <w:b/>
          <w:color w:val="3333FF"/>
          <w:sz w:val="28"/>
          <w:szCs w:val="32"/>
        </w:rPr>
        <w:tab/>
      </w:r>
      <w:r>
        <w:rPr>
          <w:rFonts w:ascii="宋体" w:hAnsi="宋体" w:hint="eastAsia"/>
          <w:b/>
          <w:color w:val="3333FF"/>
          <w:sz w:val="28"/>
          <w:szCs w:val="32"/>
        </w:rPr>
        <w:tab/>
      </w:r>
      <w:r w:rsidR="00444AA7" w:rsidRPr="00444AA7">
        <w:rPr>
          <w:rFonts w:ascii="宋体" w:hAnsi="宋体"/>
          <w:b/>
          <w:color w:val="3333FF"/>
          <w:position w:val="-12"/>
          <w:sz w:val="28"/>
          <w:szCs w:val="32"/>
        </w:rPr>
        <w:object w:dxaOrig="760" w:dyaOrig="400">
          <v:shape id="_x0000_i1027" type="#_x0000_t75" style="width:56.25pt;height:30pt" o:ole="">
            <v:imagedata r:id="rId13" o:title=""/>
          </v:shape>
          <o:OLEObject Type="Embed" ProgID="Equation.DSMT4" ShapeID="_x0000_i1027" DrawAspect="Content" ObjectID="_1598367729" r:id="rId14"/>
        </w:object>
      </w:r>
      <w:r>
        <w:rPr>
          <w:rFonts w:ascii="宋体" w:hAnsi="宋体" w:hint="eastAsia"/>
          <w:b/>
          <w:color w:val="3333FF"/>
          <w:sz w:val="28"/>
          <w:szCs w:val="32"/>
        </w:rPr>
        <w:t>：分别使用Lm1和Lm2,输入汽车领域NER语料得到的向量</w:t>
      </w:r>
      <w:r>
        <w:rPr>
          <w:rFonts w:ascii="宋体" w:hAnsi="宋体" w:hint="eastAsia"/>
          <w:b/>
          <w:color w:val="3333FF"/>
          <w:sz w:val="28"/>
          <w:szCs w:val="32"/>
        </w:rPr>
        <w:br/>
      </w:r>
      <w:r>
        <w:rPr>
          <w:rFonts w:ascii="宋体" w:hAnsi="宋体" w:hint="eastAsia"/>
          <w:b/>
          <w:color w:val="3333FF"/>
          <w:sz w:val="28"/>
          <w:szCs w:val="32"/>
        </w:rPr>
        <w:tab/>
      </w:r>
      <w:r>
        <w:rPr>
          <w:rFonts w:ascii="宋体" w:hAnsi="宋体" w:hint="eastAsia"/>
          <w:b/>
          <w:color w:val="3333FF"/>
          <w:sz w:val="28"/>
          <w:szCs w:val="32"/>
        </w:rPr>
        <w:tab/>
      </w:r>
      <w:r w:rsidR="003D081E" w:rsidRPr="003D081E">
        <w:rPr>
          <w:rFonts w:ascii="宋体" w:hAnsi="宋体"/>
          <w:b/>
          <w:color w:val="3333FF"/>
          <w:position w:val="-12"/>
          <w:sz w:val="28"/>
          <w:szCs w:val="32"/>
        </w:rPr>
        <w:object w:dxaOrig="240" w:dyaOrig="400">
          <v:shape id="_x0000_i1028" type="#_x0000_t75" style="width:19.5pt;height:33pt" o:ole="">
            <v:imagedata r:id="rId15" o:title=""/>
          </v:shape>
          <o:OLEObject Type="Embed" ProgID="Equation.DSMT4" ShapeID="_x0000_i1028" DrawAspect="Content" ObjectID="_1598367730" r:id="rId16"/>
        </w:object>
      </w:r>
      <w:r w:rsidR="00352B70">
        <w:rPr>
          <w:rFonts w:ascii="宋体" w:hAnsi="宋体" w:hint="eastAsia"/>
          <w:b/>
          <w:color w:val="3333FF"/>
          <w:sz w:val="28"/>
          <w:szCs w:val="32"/>
        </w:rPr>
        <w:t>:训练</w:t>
      </w:r>
      <w:proofErr w:type="spellStart"/>
      <w:r w:rsidR="00352B70">
        <w:rPr>
          <w:rFonts w:ascii="宋体" w:hAnsi="宋体" w:hint="eastAsia"/>
          <w:b/>
          <w:color w:val="3333FF"/>
          <w:sz w:val="28"/>
          <w:szCs w:val="32"/>
        </w:rPr>
        <w:t>Bi</w:t>
      </w:r>
      <w:bookmarkStart w:id="6" w:name="_GoBack"/>
      <w:bookmarkEnd w:id="6"/>
      <w:r w:rsidR="00352B70">
        <w:rPr>
          <w:rFonts w:ascii="宋体" w:hAnsi="宋体" w:hint="eastAsia"/>
          <w:b/>
          <w:color w:val="3333FF"/>
          <w:sz w:val="28"/>
          <w:szCs w:val="32"/>
        </w:rPr>
        <w:t>lstm</w:t>
      </w:r>
      <w:proofErr w:type="spellEnd"/>
      <w:r w:rsidR="00352B70">
        <w:rPr>
          <w:rFonts w:ascii="宋体" w:hAnsi="宋体" w:hint="eastAsia"/>
          <w:b/>
          <w:color w:val="3333FF"/>
          <w:sz w:val="28"/>
          <w:szCs w:val="32"/>
        </w:rPr>
        <w:t>最终每个向量各个维度最大的值得向量</w:t>
      </w:r>
    </w:p>
    <w:p w:rsidR="00D86BAE" w:rsidRPr="00D86BAE" w:rsidRDefault="00D86BAE" w:rsidP="00D86BAE">
      <w:pPr>
        <w:jc w:val="left"/>
        <w:rPr>
          <w:rFonts w:ascii="宋体" w:hAnsi="宋体"/>
          <w:b/>
          <w:color w:val="3333FF"/>
          <w:sz w:val="28"/>
          <w:szCs w:val="32"/>
        </w:rPr>
      </w:pPr>
      <w:r>
        <w:rPr>
          <w:rFonts w:ascii="宋体" w:hAnsi="宋体" w:hint="eastAsia"/>
          <w:b/>
          <w:color w:val="3333FF"/>
          <w:sz w:val="28"/>
          <w:szCs w:val="32"/>
        </w:rPr>
        <w:t>情感分析的流程只需将上诉步骤中Open Source NER语料改为Open Source 情感分析语料，然后将虚线框中CRF改为</w:t>
      </w:r>
      <w:proofErr w:type="spellStart"/>
      <w:r>
        <w:rPr>
          <w:rFonts w:ascii="宋体" w:hAnsi="宋体" w:hint="eastAsia"/>
          <w:b/>
          <w:color w:val="3333FF"/>
          <w:sz w:val="28"/>
          <w:szCs w:val="32"/>
        </w:rPr>
        <w:t>SoftMax</w:t>
      </w:r>
      <w:proofErr w:type="spellEnd"/>
      <w:r w:rsidR="00EF10D5">
        <w:rPr>
          <w:rFonts w:ascii="宋体" w:hAnsi="宋体" w:hint="eastAsia"/>
          <w:b/>
          <w:color w:val="3333FF"/>
          <w:sz w:val="28"/>
          <w:szCs w:val="32"/>
        </w:rPr>
        <w:t>即可</w:t>
      </w:r>
      <w:r>
        <w:rPr>
          <w:rFonts w:ascii="宋体" w:hAnsi="宋体" w:hint="eastAsia"/>
          <w:b/>
          <w:color w:val="3333FF"/>
          <w:sz w:val="28"/>
          <w:szCs w:val="32"/>
        </w:rPr>
        <w:t>。</w:t>
      </w:r>
    </w:p>
    <w:p w:rsidR="0038043A" w:rsidRDefault="0038043A" w:rsidP="006264E5">
      <w:pPr>
        <w:rPr>
          <w:rFonts w:ascii="宋体" w:hAnsi="宋体"/>
          <w:b/>
          <w:color w:val="3333FF"/>
          <w:sz w:val="28"/>
          <w:szCs w:val="32"/>
        </w:rPr>
      </w:pPr>
      <w:r w:rsidRPr="0038043A">
        <w:rPr>
          <w:rFonts w:ascii="宋体" w:hAnsi="宋体" w:hint="eastAsia"/>
          <w:b/>
          <w:color w:val="3333FF"/>
          <w:sz w:val="28"/>
          <w:szCs w:val="32"/>
        </w:rPr>
        <w:lastRenderedPageBreak/>
        <w:t>测试流程</w:t>
      </w:r>
    </w:p>
    <w:p w:rsidR="004320A6" w:rsidRDefault="00ED20B3" w:rsidP="007D73DF">
      <w:pPr>
        <w:ind w:left="420"/>
        <w:jc w:val="center"/>
      </w:pPr>
      <w:r>
        <w:object w:dxaOrig="5700" w:dyaOrig="7185">
          <v:shape id="_x0000_i1025" type="#_x0000_t75" style="width:268.5pt;height:338.25pt" o:ole="">
            <v:imagedata r:id="rId17" o:title=""/>
          </v:shape>
          <o:OLEObject Type="Embed" ProgID="Visio.Drawing.15" ShapeID="_x0000_i1025" DrawAspect="Content" ObjectID="_1598367731" r:id="rId18"/>
        </w:object>
      </w:r>
    </w:p>
    <w:p w:rsidR="00ED20B3" w:rsidRDefault="00ED20B3" w:rsidP="00ED20B3">
      <w:pPr>
        <w:jc w:val="left"/>
        <w:rPr>
          <w:rFonts w:ascii="宋体" w:hAnsi="宋体"/>
          <w:b/>
          <w:color w:val="3333FF"/>
          <w:sz w:val="28"/>
          <w:szCs w:val="32"/>
        </w:rPr>
      </w:pPr>
      <w:r>
        <w:rPr>
          <w:rFonts w:ascii="宋体" w:hAnsi="宋体" w:hint="eastAsia"/>
          <w:b/>
          <w:color w:val="3333FF"/>
          <w:sz w:val="28"/>
          <w:szCs w:val="32"/>
        </w:rPr>
        <w:t>符号说明:Model1：</w:t>
      </w:r>
      <w:r w:rsidRPr="00642962">
        <w:rPr>
          <w:rFonts w:ascii="宋体" w:hAnsi="宋体" w:hint="eastAsia"/>
          <w:b/>
          <w:color w:val="3333FF"/>
          <w:sz w:val="28"/>
          <w:szCs w:val="32"/>
        </w:rPr>
        <w:t>评价对象抽取</w:t>
      </w:r>
      <w:r>
        <w:rPr>
          <w:rFonts w:ascii="宋体" w:hAnsi="宋体" w:hint="eastAsia"/>
          <w:b/>
          <w:color w:val="3333FF"/>
          <w:sz w:val="28"/>
          <w:szCs w:val="32"/>
        </w:rPr>
        <w:t>训练得到的模型</w:t>
      </w:r>
    </w:p>
    <w:p w:rsidR="00ED20B3" w:rsidRPr="00ED20B3" w:rsidRDefault="00ED20B3" w:rsidP="00ED20B3">
      <w:pPr>
        <w:jc w:val="left"/>
        <w:rPr>
          <w:rFonts w:ascii="宋体" w:hAnsi="宋体"/>
          <w:b/>
          <w:color w:val="3333FF"/>
          <w:sz w:val="28"/>
          <w:szCs w:val="32"/>
        </w:rPr>
      </w:pPr>
      <w:r>
        <w:rPr>
          <w:rFonts w:ascii="宋体" w:hAnsi="宋体" w:hint="eastAsia"/>
          <w:b/>
          <w:color w:val="3333FF"/>
          <w:sz w:val="28"/>
          <w:szCs w:val="32"/>
        </w:rPr>
        <w:tab/>
      </w:r>
      <w:r>
        <w:rPr>
          <w:rFonts w:ascii="宋体" w:hAnsi="宋体" w:hint="eastAsia"/>
          <w:b/>
          <w:color w:val="3333FF"/>
          <w:sz w:val="28"/>
          <w:szCs w:val="32"/>
        </w:rPr>
        <w:tab/>
      </w:r>
      <w:r>
        <w:rPr>
          <w:rFonts w:ascii="宋体" w:hAnsi="宋体" w:hint="eastAsia"/>
          <w:b/>
          <w:color w:val="3333FF"/>
          <w:sz w:val="28"/>
          <w:szCs w:val="32"/>
        </w:rPr>
        <w:tab/>
        <w:t>Model2：情感倾向分析训练得到的模型</w:t>
      </w:r>
    </w:p>
    <w:p w:rsidR="00406F60" w:rsidRPr="00F405CA" w:rsidRDefault="004F14C8" w:rsidP="00406F60">
      <w:pPr>
        <w:rPr>
          <w:rFonts w:ascii="宋体" w:hAnsi="宋体"/>
          <w:b/>
          <w:color w:val="3333FF"/>
          <w:sz w:val="32"/>
          <w:szCs w:val="32"/>
        </w:rPr>
      </w:pPr>
      <w:r w:rsidRPr="00F405CA">
        <w:rPr>
          <w:rFonts w:ascii="宋体" w:hAnsi="宋体" w:hint="eastAsia"/>
          <w:b/>
          <w:color w:val="3333FF"/>
          <w:sz w:val="32"/>
          <w:szCs w:val="32"/>
        </w:rPr>
        <w:t>三</w:t>
      </w:r>
      <w:r w:rsidR="00B91627" w:rsidRPr="00F405CA">
        <w:rPr>
          <w:rFonts w:ascii="宋体" w:hAnsi="宋体" w:hint="eastAsia"/>
          <w:b/>
          <w:color w:val="3333FF"/>
          <w:sz w:val="32"/>
          <w:szCs w:val="32"/>
        </w:rPr>
        <w:t>、业界相关产品及现有</w:t>
      </w:r>
      <w:r w:rsidR="00406F60" w:rsidRPr="00F405CA">
        <w:rPr>
          <w:rFonts w:ascii="宋体" w:hAnsi="宋体" w:hint="eastAsia"/>
          <w:b/>
          <w:color w:val="3333FF"/>
          <w:sz w:val="32"/>
          <w:szCs w:val="32"/>
        </w:rPr>
        <w:t>技术</w:t>
      </w:r>
      <w:r w:rsidR="00752D09" w:rsidRPr="00F405CA">
        <w:rPr>
          <w:rFonts w:ascii="宋体" w:hAnsi="宋体" w:hint="eastAsia"/>
          <w:b/>
          <w:color w:val="3333FF"/>
          <w:sz w:val="32"/>
          <w:szCs w:val="32"/>
        </w:rPr>
        <w:t>检索</w:t>
      </w:r>
      <w:r w:rsidR="00406F60" w:rsidRPr="00F405CA">
        <w:rPr>
          <w:rFonts w:ascii="宋体" w:hAnsi="宋体" w:hint="eastAsia"/>
          <w:b/>
          <w:color w:val="3333FF"/>
          <w:sz w:val="32"/>
          <w:szCs w:val="32"/>
        </w:rPr>
        <w:t>：</w:t>
      </w:r>
    </w:p>
    <w:p w:rsidR="00406F60" w:rsidRPr="00F405CA" w:rsidRDefault="004F14C8" w:rsidP="00406F60">
      <w:pPr>
        <w:rPr>
          <w:rFonts w:ascii="宋体" w:hAnsi="宋体"/>
          <w:b/>
          <w:color w:val="3333FF"/>
          <w:sz w:val="28"/>
          <w:szCs w:val="32"/>
        </w:rPr>
      </w:pPr>
      <w:r w:rsidRPr="00F405CA">
        <w:rPr>
          <w:rFonts w:ascii="宋体" w:hAnsi="宋体" w:hint="eastAsia"/>
          <w:b/>
          <w:color w:val="3333FF"/>
          <w:sz w:val="28"/>
          <w:szCs w:val="32"/>
        </w:rPr>
        <w:t>3</w:t>
      </w:r>
      <w:r w:rsidR="00406F60" w:rsidRPr="00F405CA">
        <w:rPr>
          <w:rFonts w:ascii="宋体" w:hAnsi="宋体" w:hint="eastAsia"/>
          <w:b/>
          <w:color w:val="3333FF"/>
          <w:sz w:val="28"/>
          <w:szCs w:val="32"/>
        </w:rPr>
        <w:t>.1 与该技术相关的竞争对手或相关产品：</w:t>
      </w:r>
    </w:p>
    <w:p w:rsidR="00406F60" w:rsidRPr="00F405CA" w:rsidRDefault="004F14C8" w:rsidP="007E75CC">
      <w:pPr>
        <w:ind w:firstLineChars="150" w:firstLine="422"/>
        <w:rPr>
          <w:rFonts w:ascii="宋体" w:hAnsi="宋体"/>
          <w:b/>
          <w:color w:val="3333FF"/>
          <w:sz w:val="28"/>
          <w:szCs w:val="32"/>
        </w:rPr>
      </w:pPr>
      <w:r w:rsidRPr="00F405CA">
        <w:rPr>
          <w:rFonts w:ascii="宋体" w:hAnsi="宋体" w:hint="eastAsia"/>
          <w:b/>
          <w:color w:val="3333FF"/>
          <w:sz w:val="28"/>
          <w:szCs w:val="32"/>
        </w:rPr>
        <w:t>（</w:t>
      </w:r>
      <w:r w:rsidR="00406F60" w:rsidRPr="00F405CA">
        <w:rPr>
          <w:rFonts w:ascii="宋体" w:hAnsi="宋体" w:hint="eastAsia"/>
          <w:b/>
          <w:color w:val="3333FF"/>
          <w:sz w:val="28"/>
          <w:szCs w:val="32"/>
        </w:rPr>
        <w:t>请列出竞争对手的名称、相关产品的名称，对于相关产品也可以采用截图等方式</w:t>
      </w:r>
      <w:r w:rsidRPr="00F405CA">
        <w:rPr>
          <w:rFonts w:ascii="宋体" w:hAnsi="宋体" w:hint="eastAsia"/>
          <w:b/>
          <w:color w:val="3333FF"/>
          <w:sz w:val="28"/>
          <w:szCs w:val="32"/>
        </w:rPr>
        <w:t>）</w:t>
      </w:r>
    </w:p>
    <w:p w:rsidR="00B91627" w:rsidRDefault="00B91627" w:rsidP="00B91627">
      <w:pPr>
        <w:ind w:firstLine="555"/>
        <w:rPr>
          <w:rFonts w:ascii="仿宋_GB2312" w:eastAsia="仿宋_GB2312" w:hAnsi="新宋体"/>
          <w:sz w:val="28"/>
          <w:szCs w:val="32"/>
          <w:u w:val="single"/>
        </w:rPr>
      </w:pPr>
      <w:r>
        <w:rPr>
          <w:rFonts w:ascii="仿宋_GB2312" w:eastAsia="仿宋_GB2312" w:hAnsi="新宋体" w:hint="eastAsia"/>
          <w:sz w:val="28"/>
          <w:szCs w:val="32"/>
          <w:u w:val="single"/>
        </w:rPr>
        <w:t xml:space="preserve">                                                            </w:t>
      </w:r>
      <w:r w:rsidR="008C645F">
        <w:rPr>
          <w:rFonts w:ascii="仿宋_GB2312" w:eastAsia="仿宋_GB2312" w:hAnsi="新宋体" w:hint="eastAsia"/>
          <w:sz w:val="28"/>
          <w:szCs w:val="32"/>
          <w:u w:val="single"/>
        </w:rPr>
        <w:t xml:space="preserve">    </w:t>
      </w:r>
    </w:p>
    <w:p w:rsidR="004F14C8" w:rsidRPr="00B91627" w:rsidRDefault="00B91627" w:rsidP="00B91627">
      <w:pPr>
        <w:ind w:firstLine="555"/>
        <w:rPr>
          <w:rFonts w:ascii="仿宋_GB2312" w:eastAsia="仿宋_GB2312" w:hAnsi="新宋体"/>
          <w:sz w:val="28"/>
          <w:szCs w:val="32"/>
          <w:u w:val="single"/>
        </w:rPr>
      </w:pPr>
      <w:r>
        <w:rPr>
          <w:rFonts w:ascii="仿宋_GB2312" w:eastAsia="仿宋_GB2312" w:hAnsi="新宋体" w:hint="eastAsia"/>
          <w:sz w:val="28"/>
          <w:szCs w:val="32"/>
          <w:u w:val="single"/>
        </w:rPr>
        <w:t xml:space="preserve">                                                                </w:t>
      </w:r>
    </w:p>
    <w:p w:rsidR="004F14C8" w:rsidRPr="00F405CA" w:rsidRDefault="004F14C8" w:rsidP="00406F60">
      <w:pPr>
        <w:rPr>
          <w:rFonts w:ascii="宋体" w:hAnsi="宋体"/>
          <w:b/>
          <w:color w:val="3333FF"/>
          <w:sz w:val="28"/>
          <w:szCs w:val="32"/>
        </w:rPr>
      </w:pPr>
      <w:r w:rsidRPr="00F405CA">
        <w:rPr>
          <w:rFonts w:ascii="宋体" w:hAnsi="宋体" w:hint="eastAsia"/>
          <w:b/>
          <w:color w:val="3333FF"/>
          <w:sz w:val="28"/>
          <w:szCs w:val="32"/>
        </w:rPr>
        <w:t>3</w:t>
      </w:r>
      <w:r w:rsidR="00406F60" w:rsidRPr="00F405CA">
        <w:rPr>
          <w:rFonts w:ascii="宋体" w:hAnsi="宋体" w:hint="eastAsia"/>
          <w:b/>
          <w:color w:val="3333FF"/>
          <w:sz w:val="28"/>
          <w:szCs w:val="32"/>
        </w:rPr>
        <w:t xml:space="preserve">.2 </w:t>
      </w:r>
      <w:r w:rsidR="00752D09" w:rsidRPr="00F405CA">
        <w:rPr>
          <w:rFonts w:ascii="宋体" w:hAnsi="宋体" w:hint="eastAsia"/>
          <w:b/>
          <w:color w:val="3333FF"/>
          <w:sz w:val="28"/>
          <w:szCs w:val="32"/>
        </w:rPr>
        <w:t>相关现有技术，重点是</w:t>
      </w:r>
      <w:r w:rsidR="00537328">
        <w:rPr>
          <w:rFonts w:ascii="宋体" w:hAnsi="宋体" w:hint="eastAsia"/>
          <w:b/>
          <w:color w:val="3333FF"/>
          <w:sz w:val="28"/>
          <w:szCs w:val="32"/>
        </w:rPr>
        <w:t>已公开</w:t>
      </w:r>
      <w:r w:rsidR="00752D09" w:rsidRPr="00F405CA">
        <w:rPr>
          <w:rFonts w:ascii="宋体" w:hAnsi="宋体" w:hint="eastAsia"/>
          <w:b/>
          <w:color w:val="3333FF"/>
          <w:sz w:val="28"/>
          <w:szCs w:val="32"/>
        </w:rPr>
        <w:t>专利</w:t>
      </w:r>
      <w:r w:rsidR="00856D60" w:rsidRPr="00F405CA">
        <w:rPr>
          <w:rFonts w:ascii="宋体" w:hAnsi="宋体" w:hint="eastAsia"/>
          <w:b/>
          <w:color w:val="3333FF"/>
          <w:sz w:val="28"/>
          <w:szCs w:val="32"/>
        </w:rPr>
        <w:t>及科技论文</w:t>
      </w:r>
    </w:p>
    <w:p w:rsidR="00406F60" w:rsidRPr="00F405CA" w:rsidRDefault="00406F60" w:rsidP="007E75CC">
      <w:pPr>
        <w:ind w:firstLineChars="150" w:firstLine="422"/>
        <w:rPr>
          <w:rFonts w:ascii="宋体" w:hAnsi="宋体"/>
          <w:b/>
          <w:color w:val="3333FF"/>
          <w:sz w:val="28"/>
          <w:szCs w:val="32"/>
        </w:rPr>
      </w:pPr>
      <w:r w:rsidRPr="00F405CA">
        <w:rPr>
          <w:rFonts w:ascii="宋体" w:hAnsi="宋体" w:hint="eastAsia"/>
          <w:b/>
          <w:color w:val="3333FF"/>
          <w:sz w:val="28"/>
          <w:szCs w:val="32"/>
        </w:rPr>
        <w:t>（如专利/论文/标准</w:t>
      </w:r>
      <w:r w:rsidR="004F14C8" w:rsidRPr="00F405CA">
        <w:rPr>
          <w:rFonts w:ascii="宋体" w:hAnsi="宋体" w:hint="eastAsia"/>
          <w:b/>
          <w:color w:val="3333FF"/>
          <w:sz w:val="28"/>
          <w:szCs w:val="32"/>
        </w:rPr>
        <w:t>，可以用附件、链接、文献名称及出处等方式提供</w:t>
      </w:r>
      <w:r w:rsidRPr="00F405CA">
        <w:rPr>
          <w:rFonts w:ascii="宋体" w:hAnsi="宋体" w:hint="eastAsia"/>
          <w:b/>
          <w:color w:val="3333FF"/>
          <w:sz w:val="28"/>
          <w:szCs w:val="32"/>
        </w:rPr>
        <w:t>）</w:t>
      </w:r>
    </w:p>
    <w:p w:rsidR="00406F60" w:rsidRPr="00BE6700" w:rsidRDefault="00B91627" w:rsidP="003A3D50">
      <w:pPr>
        <w:pStyle w:val="a8"/>
        <w:numPr>
          <w:ilvl w:val="0"/>
          <w:numId w:val="3"/>
        </w:numPr>
        <w:ind w:firstLineChars="0"/>
        <w:rPr>
          <w:rFonts w:ascii="宋体" w:hAnsi="宋体"/>
          <w:b/>
          <w:color w:val="3333FF"/>
          <w:sz w:val="28"/>
          <w:szCs w:val="32"/>
          <w:u w:val="single"/>
        </w:rPr>
      </w:pPr>
      <w:r w:rsidRPr="00F405CA">
        <w:rPr>
          <w:rFonts w:ascii="宋体" w:hAnsi="宋体" w:hint="eastAsia"/>
          <w:b/>
          <w:color w:val="3333FF"/>
          <w:sz w:val="28"/>
          <w:szCs w:val="32"/>
        </w:rPr>
        <w:lastRenderedPageBreak/>
        <w:t>请列出使用的中英文关键词（或组合）：</w:t>
      </w:r>
    </w:p>
    <w:p w:rsidR="00BE6700" w:rsidRPr="00F405CA" w:rsidRDefault="00BE6700" w:rsidP="002B7C4D">
      <w:pPr>
        <w:pStyle w:val="a8"/>
        <w:ind w:left="975" w:firstLineChars="0" w:firstLine="0"/>
        <w:rPr>
          <w:rFonts w:ascii="宋体" w:hAnsi="宋体"/>
          <w:b/>
          <w:color w:val="3333FF"/>
          <w:sz w:val="28"/>
          <w:szCs w:val="32"/>
          <w:u w:val="single"/>
        </w:rPr>
      </w:pPr>
    </w:p>
    <w:p w:rsidR="004F14C8" w:rsidRPr="00F405CA" w:rsidRDefault="00B91627" w:rsidP="003A3D50">
      <w:pPr>
        <w:pStyle w:val="a8"/>
        <w:numPr>
          <w:ilvl w:val="0"/>
          <w:numId w:val="3"/>
        </w:numPr>
        <w:ind w:firstLineChars="0"/>
        <w:rPr>
          <w:rFonts w:ascii="宋体" w:hAnsi="宋体"/>
          <w:b/>
          <w:color w:val="3333FF"/>
          <w:sz w:val="28"/>
          <w:szCs w:val="32"/>
        </w:rPr>
      </w:pPr>
      <w:r w:rsidRPr="00F405CA">
        <w:rPr>
          <w:rFonts w:ascii="宋体" w:hAnsi="宋体" w:hint="eastAsia"/>
          <w:b/>
          <w:color w:val="3333FF"/>
          <w:sz w:val="28"/>
          <w:szCs w:val="32"/>
        </w:rPr>
        <w:t>跟本发明相关的现有专利或者论文</w:t>
      </w:r>
      <w:r w:rsidR="001E416C">
        <w:rPr>
          <w:rFonts w:ascii="宋体" w:hAnsi="宋体" w:hint="eastAsia"/>
          <w:b/>
          <w:color w:val="3333FF"/>
          <w:sz w:val="28"/>
          <w:szCs w:val="32"/>
        </w:rPr>
        <w:t>名称及链接</w:t>
      </w:r>
      <w:r w:rsidRPr="00F405CA">
        <w:rPr>
          <w:rFonts w:ascii="宋体" w:hAnsi="宋体" w:hint="eastAsia"/>
          <w:b/>
          <w:color w:val="3333FF"/>
          <w:sz w:val="28"/>
          <w:szCs w:val="32"/>
        </w:rPr>
        <w:t>：</w:t>
      </w:r>
    </w:p>
    <w:p w:rsidR="00B91627" w:rsidRDefault="00747633" w:rsidP="00B91627">
      <w:pPr>
        <w:ind w:firstLine="555"/>
        <w:rPr>
          <w:rFonts w:ascii="仿宋_GB2312" w:eastAsia="仿宋_GB2312" w:hAnsi="新宋体"/>
          <w:sz w:val="28"/>
          <w:szCs w:val="32"/>
          <w:u w:val="single"/>
        </w:rPr>
      </w:pPr>
      <w:r>
        <w:rPr>
          <w:rFonts w:ascii="仿宋_GB2312" w:eastAsia="仿宋_GB2312" w:hAnsi="新宋体" w:hint="eastAsia"/>
          <w:sz w:val="28"/>
          <w:szCs w:val="32"/>
          <w:u w:val="single"/>
        </w:rPr>
        <w:t xml:space="preserve">       </w:t>
      </w:r>
      <w:r w:rsidR="00B91627">
        <w:rPr>
          <w:rFonts w:ascii="仿宋_GB2312" w:eastAsia="仿宋_GB2312" w:hAnsi="新宋体" w:hint="eastAsia"/>
          <w:sz w:val="28"/>
          <w:szCs w:val="32"/>
          <w:u w:val="single"/>
        </w:rPr>
        <w:t xml:space="preserve">                                                      </w:t>
      </w:r>
    </w:p>
    <w:p w:rsidR="00B91627" w:rsidRDefault="00B91627" w:rsidP="00B91627">
      <w:pPr>
        <w:ind w:firstLine="555"/>
        <w:rPr>
          <w:rFonts w:ascii="仿宋_GB2312" w:eastAsia="仿宋_GB2312" w:hAnsi="新宋体"/>
          <w:sz w:val="28"/>
          <w:szCs w:val="32"/>
          <w:u w:val="single"/>
        </w:rPr>
      </w:pPr>
      <w:r>
        <w:rPr>
          <w:rFonts w:ascii="仿宋_GB2312" w:eastAsia="仿宋_GB2312" w:hAnsi="新宋体" w:hint="eastAsia"/>
          <w:sz w:val="28"/>
          <w:szCs w:val="32"/>
          <w:u w:val="single"/>
        </w:rPr>
        <w:t xml:space="preserve">                                                                </w:t>
      </w:r>
    </w:p>
    <w:p w:rsidR="008423DD" w:rsidRPr="00B91627" w:rsidRDefault="008423DD" w:rsidP="008423DD">
      <w:pPr>
        <w:ind w:firstLine="555"/>
        <w:rPr>
          <w:rFonts w:ascii="仿宋_GB2312" w:eastAsia="仿宋_GB2312" w:hAnsi="新宋体"/>
          <w:sz w:val="28"/>
          <w:szCs w:val="32"/>
          <w:u w:val="single"/>
        </w:rPr>
      </w:pPr>
      <w:r>
        <w:rPr>
          <w:rFonts w:ascii="仿宋_GB2312" w:eastAsia="仿宋_GB2312" w:hAnsi="新宋体" w:hint="eastAsia"/>
          <w:sz w:val="28"/>
          <w:szCs w:val="32"/>
          <w:u w:val="single"/>
        </w:rPr>
        <w:t xml:space="preserve">                                                                </w:t>
      </w:r>
    </w:p>
    <w:p w:rsidR="00B91627" w:rsidRPr="00F405CA" w:rsidRDefault="00B91627" w:rsidP="003A3D50">
      <w:pPr>
        <w:pStyle w:val="a8"/>
        <w:numPr>
          <w:ilvl w:val="0"/>
          <w:numId w:val="3"/>
        </w:numPr>
        <w:ind w:firstLineChars="0"/>
        <w:rPr>
          <w:rFonts w:ascii="宋体" w:hAnsi="宋体"/>
          <w:b/>
          <w:color w:val="3333FF"/>
          <w:sz w:val="28"/>
          <w:szCs w:val="32"/>
        </w:rPr>
      </w:pPr>
      <w:r w:rsidRPr="00F405CA">
        <w:rPr>
          <w:rFonts w:ascii="宋体" w:hAnsi="宋体" w:hint="eastAsia"/>
          <w:b/>
          <w:color w:val="3333FF"/>
          <w:sz w:val="28"/>
          <w:szCs w:val="32"/>
        </w:rPr>
        <w:t>跟上述专利或者论文内容的核心区别点：</w:t>
      </w:r>
    </w:p>
    <w:p w:rsidR="00B91627" w:rsidRDefault="00A14A4A" w:rsidP="00B91627">
      <w:pPr>
        <w:ind w:firstLine="555"/>
        <w:rPr>
          <w:rFonts w:ascii="仿宋_GB2312" w:eastAsia="仿宋_GB2312" w:hAnsi="新宋体"/>
          <w:sz w:val="28"/>
          <w:szCs w:val="32"/>
          <w:u w:val="single"/>
        </w:rPr>
      </w:pPr>
      <w:r>
        <w:rPr>
          <w:rFonts w:ascii="仿宋_GB2312" w:eastAsia="仿宋_GB2312" w:hAnsi="新宋体" w:hint="eastAsia"/>
          <w:sz w:val="28"/>
          <w:szCs w:val="32"/>
          <w:u w:val="single"/>
        </w:rPr>
        <w:t xml:space="preserve">       </w:t>
      </w:r>
      <w:r w:rsidR="00B91627">
        <w:rPr>
          <w:rFonts w:ascii="仿宋_GB2312" w:eastAsia="仿宋_GB2312" w:hAnsi="新宋体" w:hint="eastAsia"/>
          <w:sz w:val="28"/>
          <w:szCs w:val="32"/>
          <w:u w:val="single"/>
        </w:rPr>
        <w:t xml:space="preserve">                                                       </w:t>
      </w:r>
    </w:p>
    <w:p w:rsidR="00B91627" w:rsidRPr="00B91627" w:rsidRDefault="00B91627" w:rsidP="00B91627">
      <w:pPr>
        <w:ind w:firstLine="555"/>
        <w:rPr>
          <w:rFonts w:ascii="仿宋_GB2312" w:eastAsia="仿宋_GB2312" w:hAnsi="新宋体"/>
          <w:sz w:val="28"/>
          <w:szCs w:val="32"/>
          <w:u w:val="single"/>
        </w:rPr>
      </w:pPr>
      <w:r>
        <w:rPr>
          <w:rFonts w:ascii="仿宋_GB2312" w:eastAsia="仿宋_GB2312" w:hAnsi="新宋体" w:hint="eastAsia"/>
          <w:sz w:val="28"/>
          <w:szCs w:val="32"/>
          <w:u w:val="single"/>
        </w:rPr>
        <w:t xml:space="preserve">                                                                </w:t>
      </w:r>
    </w:p>
    <w:p w:rsidR="00406F60" w:rsidRPr="008C645F" w:rsidRDefault="008423DD" w:rsidP="008C645F">
      <w:pPr>
        <w:ind w:firstLine="555"/>
        <w:rPr>
          <w:rFonts w:ascii="仿宋_GB2312" w:eastAsia="仿宋_GB2312" w:hAnsi="新宋体"/>
          <w:sz w:val="28"/>
          <w:szCs w:val="32"/>
          <w:u w:val="single"/>
        </w:rPr>
      </w:pPr>
      <w:r>
        <w:rPr>
          <w:rFonts w:ascii="仿宋_GB2312" w:eastAsia="仿宋_GB2312" w:hAnsi="新宋体" w:hint="eastAsia"/>
          <w:sz w:val="28"/>
          <w:szCs w:val="32"/>
          <w:u w:val="single"/>
        </w:rPr>
        <w:t xml:space="preserve">                                                                </w:t>
      </w:r>
    </w:p>
    <w:sectPr w:rsidR="00406F60" w:rsidRPr="008C645F" w:rsidSect="00856969">
      <w:pgSz w:w="11906" w:h="16838"/>
      <w:pgMar w:top="1440" w:right="1230" w:bottom="1440" w:left="123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6EDF" w:rsidRDefault="002E6EDF" w:rsidP="00A0571F">
      <w:r>
        <w:separator/>
      </w:r>
    </w:p>
  </w:endnote>
  <w:endnote w:type="continuationSeparator" w:id="0">
    <w:p w:rsidR="002E6EDF" w:rsidRDefault="002E6EDF" w:rsidP="00A05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6EDF" w:rsidRDefault="002E6EDF" w:rsidP="00A0571F">
      <w:r>
        <w:separator/>
      </w:r>
    </w:p>
  </w:footnote>
  <w:footnote w:type="continuationSeparator" w:id="0">
    <w:p w:rsidR="002E6EDF" w:rsidRDefault="002E6EDF" w:rsidP="00A057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45EA5"/>
    <w:multiLevelType w:val="hybridMultilevel"/>
    <w:tmpl w:val="F84E6D14"/>
    <w:lvl w:ilvl="0" w:tplc="DB48E31A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D0A5B6B"/>
    <w:multiLevelType w:val="hybridMultilevel"/>
    <w:tmpl w:val="66843C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4744C55"/>
    <w:multiLevelType w:val="hybridMultilevel"/>
    <w:tmpl w:val="0832D04A"/>
    <w:lvl w:ilvl="0" w:tplc="0248F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8C7FFA"/>
    <w:multiLevelType w:val="hybridMultilevel"/>
    <w:tmpl w:val="A64AF7A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21B727ED"/>
    <w:multiLevelType w:val="hybridMultilevel"/>
    <w:tmpl w:val="912485E2"/>
    <w:lvl w:ilvl="0" w:tplc="AE020E3C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EDE4423"/>
    <w:multiLevelType w:val="hybridMultilevel"/>
    <w:tmpl w:val="5CBE726A"/>
    <w:lvl w:ilvl="0" w:tplc="B97098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853F4C"/>
    <w:multiLevelType w:val="hybridMultilevel"/>
    <w:tmpl w:val="06B6C0D4"/>
    <w:lvl w:ilvl="0" w:tplc="5FFA79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79104DC"/>
    <w:multiLevelType w:val="hybridMultilevel"/>
    <w:tmpl w:val="E81E8C6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F986707"/>
    <w:multiLevelType w:val="hybridMultilevel"/>
    <w:tmpl w:val="949465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489752A"/>
    <w:multiLevelType w:val="hybridMultilevel"/>
    <w:tmpl w:val="F3AC9824"/>
    <w:lvl w:ilvl="0" w:tplc="62FA97A4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6F02A95"/>
    <w:multiLevelType w:val="hybridMultilevel"/>
    <w:tmpl w:val="C4D0DC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EB41ECE"/>
    <w:multiLevelType w:val="hybridMultilevel"/>
    <w:tmpl w:val="7270D782"/>
    <w:lvl w:ilvl="0" w:tplc="F4121B60">
      <w:start w:val="1"/>
      <w:numFmt w:val="decimal"/>
      <w:lvlText w:val="%1，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51531FFC"/>
    <w:multiLevelType w:val="hybridMultilevel"/>
    <w:tmpl w:val="DF9877D2"/>
    <w:lvl w:ilvl="0" w:tplc="BECAE4FA">
      <w:start w:val="1"/>
      <w:numFmt w:val="decimal"/>
      <w:lvlText w:val="%1，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587D0D45"/>
    <w:multiLevelType w:val="multilevel"/>
    <w:tmpl w:val="6082BF96"/>
    <w:lvl w:ilvl="0">
      <w:start w:val="2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4">
    <w:nsid w:val="5EF93227"/>
    <w:multiLevelType w:val="hybridMultilevel"/>
    <w:tmpl w:val="4CA81F6E"/>
    <w:lvl w:ilvl="0" w:tplc="954CF46A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7266187"/>
    <w:multiLevelType w:val="hybridMultilevel"/>
    <w:tmpl w:val="9D72A930"/>
    <w:lvl w:ilvl="0" w:tplc="3F480E08">
      <w:start w:val="1"/>
      <w:numFmt w:val="decimal"/>
      <w:lvlText w:val="%1，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6">
    <w:nsid w:val="685B48EF"/>
    <w:multiLevelType w:val="hybridMultilevel"/>
    <w:tmpl w:val="174AF710"/>
    <w:lvl w:ilvl="0" w:tplc="E064FAA4">
      <w:start w:val="1"/>
      <w:numFmt w:val="decimal"/>
      <w:lvlText w:val="%1，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7">
    <w:nsid w:val="6B927E64"/>
    <w:multiLevelType w:val="hybridMultilevel"/>
    <w:tmpl w:val="CCAC8F44"/>
    <w:lvl w:ilvl="0" w:tplc="04090001">
      <w:start w:val="1"/>
      <w:numFmt w:val="bullet"/>
      <w:lvlText w:val=""/>
      <w:lvlJc w:val="left"/>
      <w:pPr>
        <w:ind w:left="9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35" w:hanging="420"/>
      </w:pPr>
      <w:rPr>
        <w:rFonts w:ascii="Wingdings" w:hAnsi="Wingdings" w:hint="default"/>
      </w:rPr>
    </w:lvl>
  </w:abstractNum>
  <w:abstractNum w:abstractNumId="18">
    <w:nsid w:val="6C9D1C86"/>
    <w:multiLevelType w:val="hybridMultilevel"/>
    <w:tmpl w:val="B44EC9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FC63D49"/>
    <w:multiLevelType w:val="hybridMultilevel"/>
    <w:tmpl w:val="5DDC5CF4"/>
    <w:lvl w:ilvl="0" w:tplc="20D033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53E2130"/>
    <w:multiLevelType w:val="hybridMultilevel"/>
    <w:tmpl w:val="EC040C1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797C4CAA"/>
    <w:multiLevelType w:val="hybridMultilevel"/>
    <w:tmpl w:val="43325140"/>
    <w:lvl w:ilvl="0" w:tplc="23909A06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AAD1792"/>
    <w:multiLevelType w:val="hybridMultilevel"/>
    <w:tmpl w:val="62F0FBE4"/>
    <w:lvl w:ilvl="0" w:tplc="B46C24F0">
      <w:start w:val="1"/>
      <w:numFmt w:val="decimal"/>
      <w:lvlText w:val="%1，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3">
    <w:nsid w:val="7C063BC9"/>
    <w:multiLevelType w:val="hybridMultilevel"/>
    <w:tmpl w:val="AF42E5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D767AEA"/>
    <w:multiLevelType w:val="hybridMultilevel"/>
    <w:tmpl w:val="EEB413EA"/>
    <w:lvl w:ilvl="0" w:tplc="4E30195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9"/>
  </w:num>
  <w:num w:numId="3">
    <w:abstractNumId w:val="17"/>
  </w:num>
  <w:num w:numId="4">
    <w:abstractNumId w:val="24"/>
  </w:num>
  <w:num w:numId="5">
    <w:abstractNumId w:val="14"/>
  </w:num>
  <w:num w:numId="6">
    <w:abstractNumId w:val="15"/>
  </w:num>
  <w:num w:numId="7">
    <w:abstractNumId w:val="9"/>
  </w:num>
  <w:num w:numId="8">
    <w:abstractNumId w:val="21"/>
  </w:num>
  <w:num w:numId="9">
    <w:abstractNumId w:val="12"/>
  </w:num>
  <w:num w:numId="10">
    <w:abstractNumId w:val="11"/>
  </w:num>
  <w:num w:numId="11">
    <w:abstractNumId w:val="16"/>
  </w:num>
  <w:num w:numId="12">
    <w:abstractNumId w:val="22"/>
  </w:num>
  <w:num w:numId="13">
    <w:abstractNumId w:val="4"/>
  </w:num>
  <w:num w:numId="14">
    <w:abstractNumId w:val="2"/>
  </w:num>
  <w:num w:numId="15">
    <w:abstractNumId w:val="0"/>
  </w:num>
  <w:num w:numId="16">
    <w:abstractNumId w:val="8"/>
  </w:num>
  <w:num w:numId="17">
    <w:abstractNumId w:val="7"/>
  </w:num>
  <w:num w:numId="18">
    <w:abstractNumId w:val="6"/>
  </w:num>
  <w:num w:numId="19">
    <w:abstractNumId w:val="10"/>
  </w:num>
  <w:num w:numId="20">
    <w:abstractNumId w:val="3"/>
  </w:num>
  <w:num w:numId="21">
    <w:abstractNumId w:val="20"/>
  </w:num>
  <w:num w:numId="22">
    <w:abstractNumId w:val="1"/>
  </w:num>
  <w:num w:numId="23">
    <w:abstractNumId w:val="13"/>
  </w:num>
  <w:num w:numId="24">
    <w:abstractNumId w:val="18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34B"/>
    <w:rsid w:val="00000B81"/>
    <w:rsid w:val="000016D3"/>
    <w:rsid w:val="00001ED6"/>
    <w:rsid w:val="000036F5"/>
    <w:rsid w:val="00006B3E"/>
    <w:rsid w:val="00011597"/>
    <w:rsid w:val="000137BD"/>
    <w:rsid w:val="000139C1"/>
    <w:rsid w:val="0001438E"/>
    <w:rsid w:val="000158DD"/>
    <w:rsid w:val="00016669"/>
    <w:rsid w:val="000175F0"/>
    <w:rsid w:val="000215E4"/>
    <w:rsid w:val="00021E32"/>
    <w:rsid w:val="00024639"/>
    <w:rsid w:val="00024898"/>
    <w:rsid w:val="00024980"/>
    <w:rsid w:val="00024F72"/>
    <w:rsid w:val="0002581C"/>
    <w:rsid w:val="00026CB0"/>
    <w:rsid w:val="00027038"/>
    <w:rsid w:val="00027B1C"/>
    <w:rsid w:val="00031072"/>
    <w:rsid w:val="00033124"/>
    <w:rsid w:val="00036E85"/>
    <w:rsid w:val="000403F6"/>
    <w:rsid w:val="000417D1"/>
    <w:rsid w:val="00041F7C"/>
    <w:rsid w:val="0004441B"/>
    <w:rsid w:val="00046E68"/>
    <w:rsid w:val="0005129C"/>
    <w:rsid w:val="00052A73"/>
    <w:rsid w:val="00053B20"/>
    <w:rsid w:val="000573B9"/>
    <w:rsid w:val="00060042"/>
    <w:rsid w:val="00064263"/>
    <w:rsid w:val="00066571"/>
    <w:rsid w:val="00074214"/>
    <w:rsid w:val="00076068"/>
    <w:rsid w:val="00076638"/>
    <w:rsid w:val="00076C1F"/>
    <w:rsid w:val="00080825"/>
    <w:rsid w:val="00080C3B"/>
    <w:rsid w:val="000843C3"/>
    <w:rsid w:val="00084B18"/>
    <w:rsid w:val="0009279B"/>
    <w:rsid w:val="00093B84"/>
    <w:rsid w:val="0009659E"/>
    <w:rsid w:val="000968D3"/>
    <w:rsid w:val="00097FA5"/>
    <w:rsid w:val="000A2419"/>
    <w:rsid w:val="000A2E87"/>
    <w:rsid w:val="000A4AE2"/>
    <w:rsid w:val="000A54F0"/>
    <w:rsid w:val="000A63CD"/>
    <w:rsid w:val="000A65A4"/>
    <w:rsid w:val="000A6A79"/>
    <w:rsid w:val="000B0B11"/>
    <w:rsid w:val="000B1138"/>
    <w:rsid w:val="000B179F"/>
    <w:rsid w:val="000B3AD7"/>
    <w:rsid w:val="000B6FD5"/>
    <w:rsid w:val="000B7CB3"/>
    <w:rsid w:val="000C0BA3"/>
    <w:rsid w:val="000C2B06"/>
    <w:rsid w:val="000C2D2B"/>
    <w:rsid w:val="000D22D9"/>
    <w:rsid w:val="000D3DF4"/>
    <w:rsid w:val="000D49B4"/>
    <w:rsid w:val="000D4BD4"/>
    <w:rsid w:val="000D6A72"/>
    <w:rsid w:val="000D71ED"/>
    <w:rsid w:val="000E1BF1"/>
    <w:rsid w:val="000E204A"/>
    <w:rsid w:val="000E269D"/>
    <w:rsid w:val="000E3689"/>
    <w:rsid w:val="000E7298"/>
    <w:rsid w:val="000E763B"/>
    <w:rsid w:val="000F1D86"/>
    <w:rsid w:val="000F3FDF"/>
    <w:rsid w:val="000F4A75"/>
    <w:rsid w:val="000F6666"/>
    <w:rsid w:val="001024F4"/>
    <w:rsid w:val="0010623D"/>
    <w:rsid w:val="00106463"/>
    <w:rsid w:val="00107DF1"/>
    <w:rsid w:val="001102D3"/>
    <w:rsid w:val="0011126F"/>
    <w:rsid w:val="001146B9"/>
    <w:rsid w:val="00115DB3"/>
    <w:rsid w:val="001212B6"/>
    <w:rsid w:val="001214C3"/>
    <w:rsid w:val="00121FC5"/>
    <w:rsid w:val="00122191"/>
    <w:rsid w:val="00122625"/>
    <w:rsid w:val="001231DA"/>
    <w:rsid w:val="0012393A"/>
    <w:rsid w:val="00132DB7"/>
    <w:rsid w:val="00133912"/>
    <w:rsid w:val="001345BD"/>
    <w:rsid w:val="00136477"/>
    <w:rsid w:val="00141735"/>
    <w:rsid w:val="0014342D"/>
    <w:rsid w:val="001437A1"/>
    <w:rsid w:val="00146510"/>
    <w:rsid w:val="00152795"/>
    <w:rsid w:val="001544FC"/>
    <w:rsid w:val="00157980"/>
    <w:rsid w:val="001616FB"/>
    <w:rsid w:val="00164E71"/>
    <w:rsid w:val="001702E7"/>
    <w:rsid w:val="00172616"/>
    <w:rsid w:val="00177A35"/>
    <w:rsid w:val="00180B9B"/>
    <w:rsid w:val="00180E41"/>
    <w:rsid w:val="00183D92"/>
    <w:rsid w:val="001850A4"/>
    <w:rsid w:val="00185E82"/>
    <w:rsid w:val="0019383D"/>
    <w:rsid w:val="00193919"/>
    <w:rsid w:val="00194B9D"/>
    <w:rsid w:val="001956B6"/>
    <w:rsid w:val="001968EB"/>
    <w:rsid w:val="00196925"/>
    <w:rsid w:val="0019753F"/>
    <w:rsid w:val="001A0C4B"/>
    <w:rsid w:val="001A2EBA"/>
    <w:rsid w:val="001A5547"/>
    <w:rsid w:val="001B158F"/>
    <w:rsid w:val="001B1E3D"/>
    <w:rsid w:val="001B27C5"/>
    <w:rsid w:val="001B7B9E"/>
    <w:rsid w:val="001C2057"/>
    <w:rsid w:val="001C32E8"/>
    <w:rsid w:val="001D0CE9"/>
    <w:rsid w:val="001D3384"/>
    <w:rsid w:val="001D49E4"/>
    <w:rsid w:val="001D53D5"/>
    <w:rsid w:val="001D64F4"/>
    <w:rsid w:val="001D6DEC"/>
    <w:rsid w:val="001D754B"/>
    <w:rsid w:val="001D7D6B"/>
    <w:rsid w:val="001E26DB"/>
    <w:rsid w:val="001E416C"/>
    <w:rsid w:val="001E56C1"/>
    <w:rsid w:val="001F3C95"/>
    <w:rsid w:val="001F5896"/>
    <w:rsid w:val="002001AD"/>
    <w:rsid w:val="00202634"/>
    <w:rsid w:val="0020311B"/>
    <w:rsid w:val="002047A4"/>
    <w:rsid w:val="00204FC5"/>
    <w:rsid w:val="002071A8"/>
    <w:rsid w:val="0021119C"/>
    <w:rsid w:val="00211CC0"/>
    <w:rsid w:val="002124D5"/>
    <w:rsid w:val="002148AA"/>
    <w:rsid w:val="002151C4"/>
    <w:rsid w:val="00217246"/>
    <w:rsid w:val="00222A8F"/>
    <w:rsid w:val="00225C80"/>
    <w:rsid w:val="00226C7C"/>
    <w:rsid w:val="00226E29"/>
    <w:rsid w:val="00230E90"/>
    <w:rsid w:val="0023770F"/>
    <w:rsid w:val="00243475"/>
    <w:rsid w:val="00246EB3"/>
    <w:rsid w:val="002473AC"/>
    <w:rsid w:val="0024764C"/>
    <w:rsid w:val="0024798E"/>
    <w:rsid w:val="00250439"/>
    <w:rsid w:val="00250B0A"/>
    <w:rsid w:val="00250B17"/>
    <w:rsid w:val="002514BA"/>
    <w:rsid w:val="002558EF"/>
    <w:rsid w:val="00255B8A"/>
    <w:rsid w:val="00256BC2"/>
    <w:rsid w:val="00261803"/>
    <w:rsid w:val="00262816"/>
    <w:rsid w:val="00263AD9"/>
    <w:rsid w:val="00264D1C"/>
    <w:rsid w:val="00267833"/>
    <w:rsid w:val="00267A99"/>
    <w:rsid w:val="002714B3"/>
    <w:rsid w:val="00271DF2"/>
    <w:rsid w:val="00273DBA"/>
    <w:rsid w:val="0027739F"/>
    <w:rsid w:val="002805C1"/>
    <w:rsid w:val="002814E1"/>
    <w:rsid w:val="00284364"/>
    <w:rsid w:val="002846A0"/>
    <w:rsid w:val="002872C4"/>
    <w:rsid w:val="0029398C"/>
    <w:rsid w:val="00296536"/>
    <w:rsid w:val="002965ED"/>
    <w:rsid w:val="0029735E"/>
    <w:rsid w:val="002A265B"/>
    <w:rsid w:val="002A2A52"/>
    <w:rsid w:val="002A30AF"/>
    <w:rsid w:val="002A4C97"/>
    <w:rsid w:val="002A6131"/>
    <w:rsid w:val="002A6B59"/>
    <w:rsid w:val="002B609A"/>
    <w:rsid w:val="002B7C4D"/>
    <w:rsid w:val="002C17DF"/>
    <w:rsid w:val="002C4F5A"/>
    <w:rsid w:val="002C70D3"/>
    <w:rsid w:val="002C7B09"/>
    <w:rsid w:val="002D13F3"/>
    <w:rsid w:val="002D1772"/>
    <w:rsid w:val="002D2108"/>
    <w:rsid w:val="002D3CBC"/>
    <w:rsid w:val="002D41F2"/>
    <w:rsid w:val="002D6D73"/>
    <w:rsid w:val="002E0116"/>
    <w:rsid w:val="002E31B3"/>
    <w:rsid w:val="002E6EDF"/>
    <w:rsid w:val="002F1019"/>
    <w:rsid w:val="002F1AB5"/>
    <w:rsid w:val="002F4D5D"/>
    <w:rsid w:val="0030090D"/>
    <w:rsid w:val="00301AEA"/>
    <w:rsid w:val="00303ABF"/>
    <w:rsid w:val="0030402F"/>
    <w:rsid w:val="00304CCF"/>
    <w:rsid w:val="00306024"/>
    <w:rsid w:val="00306819"/>
    <w:rsid w:val="00307000"/>
    <w:rsid w:val="00307EC4"/>
    <w:rsid w:val="00310770"/>
    <w:rsid w:val="003149A5"/>
    <w:rsid w:val="00315C70"/>
    <w:rsid w:val="003160E8"/>
    <w:rsid w:val="00316EB9"/>
    <w:rsid w:val="00317B5B"/>
    <w:rsid w:val="003205EF"/>
    <w:rsid w:val="00321793"/>
    <w:rsid w:val="00330046"/>
    <w:rsid w:val="00330672"/>
    <w:rsid w:val="00331636"/>
    <w:rsid w:val="00334E50"/>
    <w:rsid w:val="00340C30"/>
    <w:rsid w:val="00340DAA"/>
    <w:rsid w:val="00340E48"/>
    <w:rsid w:val="00341812"/>
    <w:rsid w:val="00342222"/>
    <w:rsid w:val="0034470D"/>
    <w:rsid w:val="00344A04"/>
    <w:rsid w:val="00345E71"/>
    <w:rsid w:val="00347947"/>
    <w:rsid w:val="00350DF1"/>
    <w:rsid w:val="00352B70"/>
    <w:rsid w:val="00354A26"/>
    <w:rsid w:val="00355AEF"/>
    <w:rsid w:val="00355C9A"/>
    <w:rsid w:val="00356168"/>
    <w:rsid w:val="00357A8A"/>
    <w:rsid w:val="00361BCA"/>
    <w:rsid w:val="00363D17"/>
    <w:rsid w:val="00364E8C"/>
    <w:rsid w:val="00370BE9"/>
    <w:rsid w:val="00372013"/>
    <w:rsid w:val="00372B25"/>
    <w:rsid w:val="0038043A"/>
    <w:rsid w:val="00384379"/>
    <w:rsid w:val="00384A9B"/>
    <w:rsid w:val="00387FE0"/>
    <w:rsid w:val="00390A10"/>
    <w:rsid w:val="00391EC7"/>
    <w:rsid w:val="003950C4"/>
    <w:rsid w:val="00395EA2"/>
    <w:rsid w:val="003A026C"/>
    <w:rsid w:val="003A31B8"/>
    <w:rsid w:val="003A3D50"/>
    <w:rsid w:val="003A4F5E"/>
    <w:rsid w:val="003A50A0"/>
    <w:rsid w:val="003A598D"/>
    <w:rsid w:val="003A5C25"/>
    <w:rsid w:val="003A5D0F"/>
    <w:rsid w:val="003A6D41"/>
    <w:rsid w:val="003A7D2F"/>
    <w:rsid w:val="003B2097"/>
    <w:rsid w:val="003B40A5"/>
    <w:rsid w:val="003B4E54"/>
    <w:rsid w:val="003B688B"/>
    <w:rsid w:val="003B6D22"/>
    <w:rsid w:val="003C27CA"/>
    <w:rsid w:val="003C44B5"/>
    <w:rsid w:val="003D081E"/>
    <w:rsid w:val="003D2479"/>
    <w:rsid w:val="003D3C49"/>
    <w:rsid w:val="003D49A6"/>
    <w:rsid w:val="003D6448"/>
    <w:rsid w:val="003E2799"/>
    <w:rsid w:val="003E3A85"/>
    <w:rsid w:val="003E6CFD"/>
    <w:rsid w:val="003F02DD"/>
    <w:rsid w:val="003F05E2"/>
    <w:rsid w:val="003F2CED"/>
    <w:rsid w:val="003F6CF0"/>
    <w:rsid w:val="004029B7"/>
    <w:rsid w:val="004068EA"/>
    <w:rsid w:val="00406F60"/>
    <w:rsid w:val="004118A2"/>
    <w:rsid w:val="0041350F"/>
    <w:rsid w:val="00415124"/>
    <w:rsid w:val="004176DC"/>
    <w:rsid w:val="0041794C"/>
    <w:rsid w:val="004224E8"/>
    <w:rsid w:val="00423074"/>
    <w:rsid w:val="00423B85"/>
    <w:rsid w:val="0042494A"/>
    <w:rsid w:val="004320A6"/>
    <w:rsid w:val="00432A26"/>
    <w:rsid w:val="004334A4"/>
    <w:rsid w:val="00433986"/>
    <w:rsid w:val="00433D66"/>
    <w:rsid w:val="00444AA7"/>
    <w:rsid w:val="0045194F"/>
    <w:rsid w:val="004532A8"/>
    <w:rsid w:val="0045583F"/>
    <w:rsid w:val="00455C38"/>
    <w:rsid w:val="004614F8"/>
    <w:rsid w:val="00462147"/>
    <w:rsid w:val="004730F3"/>
    <w:rsid w:val="004753BD"/>
    <w:rsid w:val="0047642E"/>
    <w:rsid w:val="00477583"/>
    <w:rsid w:val="00482384"/>
    <w:rsid w:val="00484CC7"/>
    <w:rsid w:val="004852FB"/>
    <w:rsid w:val="004910E1"/>
    <w:rsid w:val="00491E67"/>
    <w:rsid w:val="004923F7"/>
    <w:rsid w:val="00493824"/>
    <w:rsid w:val="00495701"/>
    <w:rsid w:val="00495F21"/>
    <w:rsid w:val="00496477"/>
    <w:rsid w:val="00497623"/>
    <w:rsid w:val="00497E39"/>
    <w:rsid w:val="004A1945"/>
    <w:rsid w:val="004A1DB9"/>
    <w:rsid w:val="004A2472"/>
    <w:rsid w:val="004A3641"/>
    <w:rsid w:val="004A6103"/>
    <w:rsid w:val="004A711D"/>
    <w:rsid w:val="004B3E0C"/>
    <w:rsid w:val="004B45BE"/>
    <w:rsid w:val="004B56D0"/>
    <w:rsid w:val="004B6654"/>
    <w:rsid w:val="004B6D16"/>
    <w:rsid w:val="004C1D49"/>
    <w:rsid w:val="004C2CF7"/>
    <w:rsid w:val="004C4102"/>
    <w:rsid w:val="004C48CB"/>
    <w:rsid w:val="004D488F"/>
    <w:rsid w:val="004D4E1A"/>
    <w:rsid w:val="004D7C67"/>
    <w:rsid w:val="004E0614"/>
    <w:rsid w:val="004E3CC4"/>
    <w:rsid w:val="004E3F9A"/>
    <w:rsid w:val="004E77C1"/>
    <w:rsid w:val="004E7C64"/>
    <w:rsid w:val="004F14C8"/>
    <w:rsid w:val="004F15C9"/>
    <w:rsid w:val="004F420B"/>
    <w:rsid w:val="004F426A"/>
    <w:rsid w:val="004F650C"/>
    <w:rsid w:val="004F6C01"/>
    <w:rsid w:val="004F7E0A"/>
    <w:rsid w:val="005003DF"/>
    <w:rsid w:val="00502352"/>
    <w:rsid w:val="005028B6"/>
    <w:rsid w:val="00503463"/>
    <w:rsid w:val="00510DA9"/>
    <w:rsid w:val="005125D8"/>
    <w:rsid w:val="00514A70"/>
    <w:rsid w:val="005162D5"/>
    <w:rsid w:val="0052176C"/>
    <w:rsid w:val="00524125"/>
    <w:rsid w:val="00526A42"/>
    <w:rsid w:val="00527D52"/>
    <w:rsid w:val="005334C9"/>
    <w:rsid w:val="005365B9"/>
    <w:rsid w:val="00537328"/>
    <w:rsid w:val="00537751"/>
    <w:rsid w:val="005400AC"/>
    <w:rsid w:val="005406CB"/>
    <w:rsid w:val="005434B5"/>
    <w:rsid w:val="00552421"/>
    <w:rsid w:val="00552626"/>
    <w:rsid w:val="00552DE6"/>
    <w:rsid w:val="005549BD"/>
    <w:rsid w:val="00554B4F"/>
    <w:rsid w:val="00555167"/>
    <w:rsid w:val="00555C92"/>
    <w:rsid w:val="00557456"/>
    <w:rsid w:val="005611F3"/>
    <w:rsid w:val="005665CA"/>
    <w:rsid w:val="0057583B"/>
    <w:rsid w:val="00576166"/>
    <w:rsid w:val="00577881"/>
    <w:rsid w:val="00580146"/>
    <w:rsid w:val="005826E2"/>
    <w:rsid w:val="00587046"/>
    <w:rsid w:val="005922D6"/>
    <w:rsid w:val="00594103"/>
    <w:rsid w:val="0059513F"/>
    <w:rsid w:val="00596931"/>
    <w:rsid w:val="00597276"/>
    <w:rsid w:val="005A3847"/>
    <w:rsid w:val="005A3E01"/>
    <w:rsid w:val="005A55CA"/>
    <w:rsid w:val="005A72D8"/>
    <w:rsid w:val="005A7736"/>
    <w:rsid w:val="005A7A1A"/>
    <w:rsid w:val="005B2851"/>
    <w:rsid w:val="005B3778"/>
    <w:rsid w:val="005B4606"/>
    <w:rsid w:val="005B5386"/>
    <w:rsid w:val="005B5D8F"/>
    <w:rsid w:val="005B6D1D"/>
    <w:rsid w:val="005C20F2"/>
    <w:rsid w:val="005C3FA1"/>
    <w:rsid w:val="005C54B0"/>
    <w:rsid w:val="005D1098"/>
    <w:rsid w:val="005D3AC8"/>
    <w:rsid w:val="005D3CAA"/>
    <w:rsid w:val="005D40FC"/>
    <w:rsid w:val="005D43FB"/>
    <w:rsid w:val="005D43FE"/>
    <w:rsid w:val="005D5919"/>
    <w:rsid w:val="005D6A90"/>
    <w:rsid w:val="005D6C08"/>
    <w:rsid w:val="005D7041"/>
    <w:rsid w:val="005E0CF7"/>
    <w:rsid w:val="005E1271"/>
    <w:rsid w:val="005E2672"/>
    <w:rsid w:val="005E2A70"/>
    <w:rsid w:val="005E6A32"/>
    <w:rsid w:val="005F0ED3"/>
    <w:rsid w:val="005F2EC1"/>
    <w:rsid w:val="005F379F"/>
    <w:rsid w:val="005F6DEB"/>
    <w:rsid w:val="005F7532"/>
    <w:rsid w:val="00604965"/>
    <w:rsid w:val="0060499F"/>
    <w:rsid w:val="00604A80"/>
    <w:rsid w:val="00604C4A"/>
    <w:rsid w:val="00605665"/>
    <w:rsid w:val="006109B0"/>
    <w:rsid w:val="00613058"/>
    <w:rsid w:val="006203FA"/>
    <w:rsid w:val="006217B1"/>
    <w:rsid w:val="0062296F"/>
    <w:rsid w:val="00622DB2"/>
    <w:rsid w:val="00625EFD"/>
    <w:rsid w:val="00625F1A"/>
    <w:rsid w:val="006262EA"/>
    <w:rsid w:val="006264E5"/>
    <w:rsid w:val="00626B2D"/>
    <w:rsid w:val="006305B4"/>
    <w:rsid w:val="00636274"/>
    <w:rsid w:val="00642962"/>
    <w:rsid w:val="00642A0B"/>
    <w:rsid w:val="00646C44"/>
    <w:rsid w:val="006519AE"/>
    <w:rsid w:val="00651DCC"/>
    <w:rsid w:val="00652983"/>
    <w:rsid w:val="00660324"/>
    <w:rsid w:val="00662590"/>
    <w:rsid w:val="00663241"/>
    <w:rsid w:val="00666BFE"/>
    <w:rsid w:val="00671BBD"/>
    <w:rsid w:val="0067229F"/>
    <w:rsid w:val="006732A4"/>
    <w:rsid w:val="00675772"/>
    <w:rsid w:val="0067675C"/>
    <w:rsid w:val="006769A2"/>
    <w:rsid w:val="00677DAE"/>
    <w:rsid w:val="0068008E"/>
    <w:rsid w:val="0068137C"/>
    <w:rsid w:val="00683456"/>
    <w:rsid w:val="00684020"/>
    <w:rsid w:val="00684DD3"/>
    <w:rsid w:val="006908CB"/>
    <w:rsid w:val="00690EC2"/>
    <w:rsid w:val="00691A6E"/>
    <w:rsid w:val="006933D0"/>
    <w:rsid w:val="00693740"/>
    <w:rsid w:val="006944A9"/>
    <w:rsid w:val="006959FF"/>
    <w:rsid w:val="00696B3F"/>
    <w:rsid w:val="006A0B3E"/>
    <w:rsid w:val="006A20CC"/>
    <w:rsid w:val="006A3A30"/>
    <w:rsid w:val="006A3A8A"/>
    <w:rsid w:val="006A3FD4"/>
    <w:rsid w:val="006A6198"/>
    <w:rsid w:val="006A7A3C"/>
    <w:rsid w:val="006B0221"/>
    <w:rsid w:val="006B3699"/>
    <w:rsid w:val="006B59B2"/>
    <w:rsid w:val="006B5BB3"/>
    <w:rsid w:val="006C06EF"/>
    <w:rsid w:val="006C21C8"/>
    <w:rsid w:val="006C246E"/>
    <w:rsid w:val="006C2BB9"/>
    <w:rsid w:val="006C3CDF"/>
    <w:rsid w:val="006C66C5"/>
    <w:rsid w:val="006C6A64"/>
    <w:rsid w:val="006D1299"/>
    <w:rsid w:val="006D1352"/>
    <w:rsid w:val="006D23B3"/>
    <w:rsid w:val="006D3BBD"/>
    <w:rsid w:val="006D69F3"/>
    <w:rsid w:val="006D7A2B"/>
    <w:rsid w:val="006E056E"/>
    <w:rsid w:val="006E0843"/>
    <w:rsid w:val="006E27DA"/>
    <w:rsid w:val="006E28DA"/>
    <w:rsid w:val="006E410F"/>
    <w:rsid w:val="006E76E1"/>
    <w:rsid w:val="006E7B69"/>
    <w:rsid w:val="006F0CDD"/>
    <w:rsid w:val="00700E47"/>
    <w:rsid w:val="007030EA"/>
    <w:rsid w:val="007107AC"/>
    <w:rsid w:val="00713366"/>
    <w:rsid w:val="0071505D"/>
    <w:rsid w:val="00720F4B"/>
    <w:rsid w:val="00721E05"/>
    <w:rsid w:val="00723722"/>
    <w:rsid w:val="007242B0"/>
    <w:rsid w:val="00731FF6"/>
    <w:rsid w:val="007320E9"/>
    <w:rsid w:val="00733021"/>
    <w:rsid w:val="007346D5"/>
    <w:rsid w:val="00735565"/>
    <w:rsid w:val="0073584C"/>
    <w:rsid w:val="00736110"/>
    <w:rsid w:val="007378DA"/>
    <w:rsid w:val="007412B6"/>
    <w:rsid w:val="00741302"/>
    <w:rsid w:val="007416C6"/>
    <w:rsid w:val="0074207E"/>
    <w:rsid w:val="00742444"/>
    <w:rsid w:val="00742BFF"/>
    <w:rsid w:val="00743B40"/>
    <w:rsid w:val="0074730D"/>
    <w:rsid w:val="007474B0"/>
    <w:rsid w:val="00747633"/>
    <w:rsid w:val="00750270"/>
    <w:rsid w:val="00750404"/>
    <w:rsid w:val="00752D09"/>
    <w:rsid w:val="007538D4"/>
    <w:rsid w:val="0075524A"/>
    <w:rsid w:val="00760D55"/>
    <w:rsid w:val="00765130"/>
    <w:rsid w:val="007653EF"/>
    <w:rsid w:val="007677B9"/>
    <w:rsid w:val="0077149F"/>
    <w:rsid w:val="00771B7F"/>
    <w:rsid w:val="00772C66"/>
    <w:rsid w:val="007735AF"/>
    <w:rsid w:val="0078447A"/>
    <w:rsid w:val="0078514C"/>
    <w:rsid w:val="00785F02"/>
    <w:rsid w:val="00791439"/>
    <w:rsid w:val="00791E3A"/>
    <w:rsid w:val="00793E69"/>
    <w:rsid w:val="00796513"/>
    <w:rsid w:val="00796F49"/>
    <w:rsid w:val="00797AA8"/>
    <w:rsid w:val="007A271D"/>
    <w:rsid w:val="007A3D10"/>
    <w:rsid w:val="007A5E50"/>
    <w:rsid w:val="007A6315"/>
    <w:rsid w:val="007A6A63"/>
    <w:rsid w:val="007B1F58"/>
    <w:rsid w:val="007B28B2"/>
    <w:rsid w:val="007B2D1C"/>
    <w:rsid w:val="007B75F2"/>
    <w:rsid w:val="007C034D"/>
    <w:rsid w:val="007C15B4"/>
    <w:rsid w:val="007C2769"/>
    <w:rsid w:val="007C3D46"/>
    <w:rsid w:val="007C40FB"/>
    <w:rsid w:val="007C608B"/>
    <w:rsid w:val="007C6D33"/>
    <w:rsid w:val="007D0829"/>
    <w:rsid w:val="007D0961"/>
    <w:rsid w:val="007D5295"/>
    <w:rsid w:val="007D5654"/>
    <w:rsid w:val="007D73DF"/>
    <w:rsid w:val="007E2CB1"/>
    <w:rsid w:val="007E3E85"/>
    <w:rsid w:val="007E487C"/>
    <w:rsid w:val="007E652E"/>
    <w:rsid w:val="007E75CC"/>
    <w:rsid w:val="007F060D"/>
    <w:rsid w:val="007F0C90"/>
    <w:rsid w:val="007F2060"/>
    <w:rsid w:val="007F21BB"/>
    <w:rsid w:val="007F3790"/>
    <w:rsid w:val="007F3CD3"/>
    <w:rsid w:val="007F5E11"/>
    <w:rsid w:val="007F77F5"/>
    <w:rsid w:val="00801361"/>
    <w:rsid w:val="00801B4F"/>
    <w:rsid w:val="00802586"/>
    <w:rsid w:val="00802E1D"/>
    <w:rsid w:val="008049B2"/>
    <w:rsid w:val="008059FC"/>
    <w:rsid w:val="0080634B"/>
    <w:rsid w:val="00806D04"/>
    <w:rsid w:val="008101F8"/>
    <w:rsid w:val="0081067B"/>
    <w:rsid w:val="008111D0"/>
    <w:rsid w:val="00813A92"/>
    <w:rsid w:val="00814D3D"/>
    <w:rsid w:val="008151CB"/>
    <w:rsid w:val="00815F7B"/>
    <w:rsid w:val="00816118"/>
    <w:rsid w:val="00816144"/>
    <w:rsid w:val="008207A7"/>
    <w:rsid w:val="00820A28"/>
    <w:rsid w:val="0082105E"/>
    <w:rsid w:val="008216C6"/>
    <w:rsid w:val="0082198D"/>
    <w:rsid w:val="00824126"/>
    <w:rsid w:val="008251C2"/>
    <w:rsid w:val="0082642B"/>
    <w:rsid w:val="00826A72"/>
    <w:rsid w:val="00827E47"/>
    <w:rsid w:val="0083017C"/>
    <w:rsid w:val="00834623"/>
    <w:rsid w:val="00836724"/>
    <w:rsid w:val="008367DB"/>
    <w:rsid w:val="00837EEF"/>
    <w:rsid w:val="00841959"/>
    <w:rsid w:val="0084206D"/>
    <w:rsid w:val="008423DD"/>
    <w:rsid w:val="0084261B"/>
    <w:rsid w:val="008433EB"/>
    <w:rsid w:val="00843B05"/>
    <w:rsid w:val="0084514C"/>
    <w:rsid w:val="008457CB"/>
    <w:rsid w:val="008463A8"/>
    <w:rsid w:val="0084686D"/>
    <w:rsid w:val="0084785B"/>
    <w:rsid w:val="00851893"/>
    <w:rsid w:val="0085324F"/>
    <w:rsid w:val="00854C50"/>
    <w:rsid w:val="00856106"/>
    <w:rsid w:val="00856969"/>
    <w:rsid w:val="00856D60"/>
    <w:rsid w:val="0086463C"/>
    <w:rsid w:val="00864993"/>
    <w:rsid w:val="0086499D"/>
    <w:rsid w:val="00864EA1"/>
    <w:rsid w:val="00865606"/>
    <w:rsid w:val="00866421"/>
    <w:rsid w:val="00867E76"/>
    <w:rsid w:val="00871335"/>
    <w:rsid w:val="00871F21"/>
    <w:rsid w:val="00873AD2"/>
    <w:rsid w:val="008755CF"/>
    <w:rsid w:val="00876FFB"/>
    <w:rsid w:val="008775B8"/>
    <w:rsid w:val="00881CB1"/>
    <w:rsid w:val="00882709"/>
    <w:rsid w:val="00886A52"/>
    <w:rsid w:val="00887001"/>
    <w:rsid w:val="00890714"/>
    <w:rsid w:val="00891065"/>
    <w:rsid w:val="00893F2C"/>
    <w:rsid w:val="0089616D"/>
    <w:rsid w:val="008965FA"/>
    <w:rsid w:val="008A1AA0"/>
    <w:rsid w:val="008A2AF5"/>
    <w:rsid w:val="008A44FD"/>
    <w:rsid w:val="008A66A8"/>
    <w:rsid w:val="008A7719"/>
    <w:rsid w:val="008B089F"/>
    <w:rsid w:val="008B19F5"/>
    <w:rsid w:val="008B2D44"/>
    <w:rsid w:val="008B3E3F"/>
    <w:rsid w:val="008B4037"/>
    <w:rsid w:val="008C051D"/>
    <w:rsid w:val="008C077C"/>
    <w:rsid w:val="008C0D09"/>
    <w:rsid w:val="008C2285"/>
    <w:rsid w:val="008C2997"/>
    <w:rsid w:val="008C388A"/>
    <w:rsid w:val="008C5E65"/>
    <w:rsid w:val="008C645F"/>
    <w:rsid w:val="008C7B4A"/>
    <w:rsid w:val="008D1C2A"/>
    <w:rsid w:val="008D2004"/>
    <w:rsid w:val="008D286B"/>
    <w:rsid w:val="008D6966"/>
    <w:rsid w:val="008D7AF7"/>
    <w:rsid w:val="008E03FB"/>
    <w:rsid w:val="008E438E"/>
    <w:rsid w:val="008E6503"/>
    <w:rsid w:val="008E75D1"/>
    <w:rsid w:val="008E772E"/>
    <w:rsid w:val="008E7A75"/>
    <w:rsid w:val="008F3435"/>
    <w:rsid w:val="008F5C8D"/>
    <w:rsid w:val="008F632A"/>
    <w:rsid w:val="008F6E99"/>
    <w:rsid w:val="009002E8"/>
    <w:rsid w:val="00900689"/>
    <w:rsid w:val="0090330E"/>
    <w:rsid w:val="0090366C"/>
    <w:rsid w:val="009046D6"/>
    <w:rsid w:val="00904994"/>
    <w:rsid w:val="00906C12"/>
    <w:rsid w:val="00910BF0"/>
    <w:rsid w:val="00911BFE"/>
    <w:rsid w:val="0091389C"/>
    <w:rsid w:val="009151E2"/>
    <w:rsid w:val="0091592F"/>
    <w:rsid w:val="00921D54"/>
    <w:rsid w:val="0093268F"/>
    <w:rsid w:val="00932DBC"/>
    <w:rsid w:val="00932E8A"/>
    <w:rsid w:val="00934813"/>
    <w:rsid w:val="00937DDB"/>
    <w:rsid w:val="0094255E"/>
    <w:rsid w:val="009436FA"/>
    <w:rsid w:val="00943F05"/>
    <w:rsid w:val="009457EC"/>
    <w:rsid w:val="00946925"/>
    <w:rsid w:val="0094705D"/>
    <w:rsid w:val="00951CCD"/>
    <w:rsid w:val="0096007D"/>
    <w:rsid w:val="00964446"/>
    <w:rsid w:val="00964B72"/>
    <w:rsid w:val="00965DD6"/>
    <w:rsid w:val="009670A5"/>
    <w:rsid w:val="00970274"/>
    <w:rsid w:val="00970675"/>
    <w:rsid w:val="00970B6D"/>
    <w:rsid w:val="00971169"/>
    <w:rsid w:val="00971BF1"/>
    <w:rsid w:val="0097303B"/>
    <w:rsid w:val="009736DF"/>
    <w:rsid w:val="00973A20"/>
    <w:rsid w:val="00974BBA"/>
    <w:rsid w:val="009755E7"/>
    <w:rsid w:val="00976467"/>
    <w:rsid w:val="009766FE"/>
    <w:rsid w:val="0097756F"/>
    <w:rsid w:val="0098460A"/>
    <w:rsid w:val="00986628"/>
    <w:rsid w:val="009867A3"/>
    <w:rsid w:val="00986A36"/>
    <w:rsid w:val="00990761"/>
    <w:rsid w:val="00991DBD"/>
    <w:rsid w:val="00995199"/>
    <w:rsid w:val="00995956"/>
    <w:rsid w:val="009A12EE"/>
    <w:rsid w:val="009B2279"/>
    <w:rsid w:val="009B2C1D"/>
    <w:rsid w:val="009B3FB1"/>
    <w:rsid w:val="009B497D"/>
    <w:rsid w:val="009B6910"/>
    <w:rsid w:val="009C0511"/>
    <w:rsid w:val="009C247F"/>
    <w:rsid w:val="009C2E3A"/>
    <w:rsid w:val="009C45CD"/>
    <w:rsid w:val="009C489C"/>
    <w:rsid w:val="009C67C9"/>
    <w:rsid w:val="009D00A6"/>
    <w:rsid w:val="009D6742"/>
    <w:rsid w:val="009E0071"/>
    <w:rsid w:val="009E0EA7"/>
    <w:rsid w:val="009E12F3"/>
    <w:rsid w:val="009E1370"/>
    <w:rsid w:val="009E26D1"/>
    <w:rsid w:val="009E45E2"/>
    <w:rsid w:val="009E722D"/>
    <w:rsid w:val="009E7CBD"/>
    <w:rsid w:val="009F0075"/>
    <w:rsid w:val="009F0BCE"/>
    <w:rsid w:val="009F1460"/>
    <w:rsid w:val="009F32D5"/>
    <w:rsid w:val="009F516E"/>
    <w:rsid w:val="009F7484"/>
    <w:rsid w:val="00A001C3"/>
    <w:rsid w:val="00A012F4"/>
    <w:rsid w:val="00A0571F"/>
    <w:rsid w:val="00A1034D"/>
    <w:rsid w:val="00A112C7"/>
    <w:rsid w:val="00A11952"/>
    <w:rsid w:val="00A13CE1"/>
    <w:rsid w:val="00A143B2"/>
    <w:rsid w:val="00A148C7"/>
    <w:rsid w:val="00A14A4A"/>
    <w:rsid w:val="00A163C3"/>
    <w:rsid w:val="00A17DBA"/>
    <w:rsid w:val="00A2029E"/>
    <w:rsid w:val="00A22D99"/>
    <w:rsid w:val="00A24DA7"/>
    <w:rsid w:val="00A24DEE"/>
    <w:rsid w:val="00A25CF8"/>
    <w:rsid w:val="00A269CF"/>
    <w:rsid w:val="00A30650"/>
    <w:rsid w:val="00A3145F"/>
    <w:rsid w:val="00A3152B"/>
    <w:rsid w:val="00A3184B"/>
    <w:rsid w:val="00A333CD"/>
    <w:rsid w:val="00A34EE6"/>
    <w:rsid w:val="00A36C14"/>
    <w:rsid w:val="00A36D67"/>
    <w:rsid w:val="00A37E9D"/>
    <w:rsid w:val="00A40FA6"/>
    <w:rsid w:val="00A40FD2"/>
    <w:rsid w:val="00A4134E"/>
    <w:rsid w:val="00A4169E"/>
    <w:rsid w:val="00A41981"/>
    <w:rsid w:val="00A41D7C"/>
    <w:rsid w:val="00A42BE6"/>
    <w:rsid w:val="00A457C8"/>
    <w:rsid w:val="00A54BD9"/>
    <w:rsid w:val="00A54D0B"/>
    <w:rsid w:val="00A554F0"/>
    <w:rsid w:val="00A56858"/>
    <w:rsid w:val="00A60044"/>
    <w:rsid w:val="00A61385"/>
    <w:rsid w:val="00A61EFD"/>
    <w:rsid w:val="00A6380A"/>
    <w:rsid w:val="00A64168"/>
    <w:rsid w:val="00A64810"/>
    <w:rsid w:val="00A65210"/>
    <w:rsid w:val="00A66D71"/>
    <w:rsid w:val="00A6764B"/>
    <w:rsid w:val="00A67D6B"/>
    <w:rsid w:val="00A70DDD"/>
    <w:rsid w:val="00A73EEA"/>
    <w:rsid w:val="00A7534B"/>
    <w:rsid w:val="00A7548C"/>
    <w:rsid w:val="00A7685E"/>
    <w:rsid w:val="00A77946"/>
    <w:rsid w:val="00A8048A"/>
    <w:rsid w:val="00A82D9D"/>
    <w:rsid w:val="00A82EDE"/>
    <w:rsid w:val="00A8355B"/>
    <w:rsid w:val="00A84AA1"/>
    <w:rsid w:val="00A875F7"/>
    <w:rsid w:val="00A90377"/>
    <w:rsid w:val="00A912E1"/>
    <w:rsid w:val="00A937F9"/>
    <w:rsid w:val="00A9597D"/>
    <w:rsid w:val="00AA357F"/>
    <w:rsid w:val="00AA7618"/>
    <w:rsid w:val="00AB347D"/>
    <w:rsid w:val="00AB5456"/>
    <w:rsid w:val="00AB6A77"/>
    <w:rsid w:val="00AB7BE4"/>
    <w:rsid w:val="00AC2253"/>
    <w:rsid w:val="00AC280D"/>
    <w:rsid w:val="00AC4645"/>
    <w:rsid w:val="00AC4C1A"/>
    <w:rsid w:val="00AC4CBB"/>
    <w:rsid w:val="00AC6287"/>
    <w:rsid w:val="00AC675B"/>
    <w:rsid w:val="00AC6DA9"/>
    <w:rsid w:val="00AC732F"/>
    <w:rsid w:val="00AC7366"/>
    <w:rsid w:val="00AD1237"/>
    <w:rsid w:val="00AD137E"/>
    <w:rsid w:val="00AD1D7E"/>
    <w:rsid w:val="00AD23F5"/>
    <w:rsid w:val="00AD6166"/>
    <w:rsid w:val="00AD62BF"/>
    <w:rsid w:val="00AE28F9"/>
    <w:rsid w:val="00AE3E0B"/>
    <w:rsid w:val="00AE6272"/>
    <w:rsid w:val="00AE780B"/>
    <w:rsid w:val="00AF1120"/>
    <w:rsid w:val="00AF3D34"/>
    <w:rsid w:val="00AF64F3"/>
    <w:rsid w:val="00B01D2F"/>
    <w:rsid w:val="00B039CA"/>
    <w:rsid w:val="00B03D7B"/>
    <w:rsid w:val="00B0494E"/>
    <w:rsid w:val="00B04E3E"/>
    <w:rsid w:val="00B05C69"/>
    <w:rsid w:val="00B06470"/>
    <w:rsid w:val="00B14A21"/>
    <w:rsid w:val="00B1537C"/>
    <w:rsid w:val="00B1695B"/>
    <w:rsid w:val="00B179DF"/>
    <w:rsid w:val="00B20796"/>
    <w:rsid w:val="00B24297"/>
    <w:rsid w:val="00B249BA"/>
    <w:rsid w:val="00B258F7"/>
    <w:rsid w:val="00B27A76"/>
    <w:rsid w:val="00B329F1"/>
    <w:rsid w:val="00B332F1"/>
    <w:rsid w:val="00B33A07"/>
    <w:rsid w:val="00B34AF4"/>
    <w:rsid w:val="00B36405"/>
    <w:rsid w:val="00B40280"/>
    <w:rsid w:val="00B40DF2"/>
    <w:rsid w:val="00B40FF3"/>
    <w:rsid w:val="00B42239"/>
    <w:rsid w:val="00B427A0"/>
    <w:rsid w:val="00B42FD2"/>
    <w:rsid w:val="00B43BD7"/>
    <w:rsid w:val="00B45C4B"/>
    <w:rsid w:val="00B47D2A"/>
    <w:rsid w:val="00B5088E"/>
    <w:rsid w:val="00B52AC0"/>
    <w:rsid w:val="00B56999"/>
    <w:rsid w:val="00B66299"/>
    <w:rsid w:val="00B66EEC"/>
    <w:rsid w:val="00B67DB7"/>
    <w:rsid w:val="00B7084F"/>
    <w:rsid w:val="00B70E69"/>
    <w:rsid w:val="00B7232E"/>
    <w:rsid w:val="00B74DA0"/>
    <w:rsid w:val="00B82FA5"/>
    <w:rsid w:val="00B8576A"/>
    <w:rsid w:val="00B8588B"/>
    <w:rsid w:val="00B90D58"/>
    <w:rsid w:val="00B90EFB"/>
    <w:rsid w:val="00B91627"/>
    <w:rsid w:val="00B91B56"/>
    <w:rsid w:val="00B931B8"/>
    <w:rsid w:val="00B9576B"/>
    <w:rsid w:val="00B96709"/>
    <w:rsid w:val="00B96785"/>
    <w:rsid w:val="00B96ABD"/>
    <w:rsid w:val="00BA0BB4"/>
    <w:rsid w:val="00BA1CA9"/>
    <w:rsid w:val="00BA43D6"/>
    <w:rsid w:val="00BA6A68"/>
    <w:rsid w:val="00BB1F32"/>
    <w:rsid w:val="00BB2448"/>
    <w:rsid w:val="00BB2A03"/>
    <w:rsid w:val="00BB3231"/>
    <w:rsid w:val="00BB3503"/>
    <w:rsid w:val="00BB66F8"/>
    <w:rsid w:val="00BB6C66"/>
    <w:rsid w:val="00BB6E3F"/>
    <w:rsid w:val="00BC0F58"/>
    <w:rsid w:val="00BC124C"/>
    <w:rsid w:val="00BC3D93"/>
    <w:rsid w:val="00BC49EF"/>
    <w:rsid w:val="00BC6D43"/>
    <w:rsid w:val="00BD26EE"/>
    <w:rsid w:val="00BD3931"/>
    <w:rsid w:val="00BD5524"/>
    <w:rsid w:val="00BD6131"/>
    <w:rsid w:val="00BE43A3"/>
    <w:rsid w:val="00BE5257"/>
    <w:rsid w:val="00BE5580"/>
    <w:rsid w:val="00BE629E"/>
    <w:rsid w:val="00BE6700"/>
    <w:rsid w:val="00BE761F"/>
    <w:rsid w:val="00BF433B"/>
    <w:rsid w:val="00C034C9"/>
    <w:rsid w:val="00C07418"/>
    <w:rsid w:val="00C1050C"/>
    <w:rsid w:val="00C130EB"/>
    <w:rsid w:val="00C1430C"/>
    <w:rsid w:val="00C15C2F"/>
    <w:rsid w:val="00C21C23"/>
    <w:rsid w:val="00C2365C"/>
    <w:rsid w:val="00C2598C"/>
    <w:rsid w:val="00C31FFE"/>
    <w:rsid w:val="00C37686"/>
    <w:rsid w:val="00C42852"/>
    <w:rsid w:val="00C43C59"/>
    <w:rsid w:val="00C50A65"/>
    <w:rsid w:val="00C52E04"/>
    <w:rsid w:val="00C53247"/>
    <w:rsid w:val="00C53573"/>
    <w:rsid w:val="00C535F2"/>
    <w:rsid w:val="00C5372A"/>
    <w:rsid w:val="00C545FA"/>
    <w:rsid w:val="00C54FE7"/>
    <w:rsid w:val="00C55D7E"/>
    <w:rsid w:val="00C564CC"/>
    <w:rsid w:val="00C56510"/>
    <w:rsid w:val="00C572BC"/>
    <w:rsid w:val="00C659AE"/>
    <w:rsid w:val="00C67194"/>
    <w:rsid w:val="00C67B8D"/>
    <w:rsid w:val="00C72F66"/>
    <w:rsid w:val="00C743D4"/>
    <w:rsid w:val="00C7517B"/>
    <w:rsid w:val="00C77320"/>
    <w:rsid w:val="00C818AC"/>
    <w:rsid w:val="00C83427"/>
    <w:rsid w:val="00C837CC"/>
    <w:rsid w:val="00C84BA7"/>
    <w:rsid w:val="00C859F5"/>
    <w:rsid w:val="00C90392"/>
    <w:rsid w:val="00C90DEA"/>
    <w:rsid w:val="00C92C95"/>
    <w:rsid w:val="00C93424"/>
    <w:rsid w:val="00C948B3"/>
    <w:rsid w:val="00C9777E"/>
    <w:rsid w:val="00CA1F27"/>
    <w:rsid w:val="00CA4B54"/>
    <w:rsid w:val="00CA614E"/>
    <w:rsid w:val="00CB071E"/>
    <w:rsid w:val="00CB27D5"/>
    <w:rsid w:val="00CB5456"/>
    <w:rsid w:val="00CB7622"/>
    <w:rsid w:val="00CC0261"/>
    <w:rsid w:val="00CC072F"/>
    <w:rsid w:val="00CC433D"/>
    <w:rsid w:val="00CC57BD"/>
    <w:rsid w:val="00CC57C7"/>
    <w:rsid w:val="00CC772F"/>
    <w:rsid w:val="00CD1EC8"/>
    <w:rsid w:val="00CD4171"/>
    <w:rsid w:val="00CD75D2"/>
    <w:rsid w:val="00CE01F1"/>
    <w:rsid w:val="00CE0F59"/>
    <w:rsid w:val="00CE1C25"/>
    <w:rsid w:val="00CE2493"/>
    <w:rsid w:val="00CE2F09"/>
    <w:rsid w:val="00CE487B"/>
    <w:rsid w:val="00CF008F"/>
    <w:rsid w:val="00CF0BDF"/>
    <w:rsid w:val="00CF5415"/>
    <w:rsid w:val="00CF61A0"/>
    <w:rsid w:val="00D00134"/>
    <w:rsid w:val="00D01937"/>
    <w:rsid w:val="00D02315"/>
    <w:rsid w:val="00D0268F"/>
    <w:rsid w:val="00D026D3"/>
    <w:rsid w:val="00D0379F"/>
    <w:rsid w:val="00D05CE7"/>
    <w:rsid w:val="00D06655"/>
    <w:rsid w:val="00D11AA5"/>
    <w:rsid w:val="00D11B44"/>
    <w:rsid w:val="00D20E02"/>
    <w:rsid w:val="00D21E52"/>
    <w:rsid w:val="00D264D0"/>
    <w:rsid w:val="00D26C1A"/>
    <w:rsid w:val="00D27C07"/>
    <w:rsid w:val="00D324AD"/>
    <w:rsid w:val="00D33AD5"/>
    <w:rsid w:val="00D35AD2"/>
    <w:rsid w:val="00D36455"/>
    <w:rsid w:val="00D36583"/>
    <w:rsid w:val="00D36900"/>
    <w:rsid w:val="00D36C9D"/>
    <w:rsid w:val="00D42946"/>
    <w:rsid w:val="00D45E0E"/>
    <w:rsid w:val="00D502CB"/>
    <w:rsid w:val="00D517D6"/>
    <w:rsid w:val="00D51E87"/>
    <w:rsid w:val="00D5319C"/>
    <w:rsid w:val="00D54353"/>
    <w:rsid w:val="00D56111"/>
    <w:rsid w:val="00D5747D"/>
    <w:rsid w:val="00D617EE"/>
    <w:rsid w:val="00D61F23"/>
    <w:rsid w:val="00D640A0"/>
    <w:rsid w:val="00D644F4"/>
    <w:rsid w:val="00D6473F"/>
    <w:rsid w:val="00D671FF"/>
    <w:rsid w:val="00D67654"/>
    <w:rsid w:val="00D7009C"/>
    <w:rsid w:val="00D71599"/>
    <w:rsid w:val="00D717CE"/>
    <w:rsid w:val="00D723DB"/>
    <w:rsid w:val="00D7241F"/>
    <w:rsid w:val="00D7277D"/>
    <w:rsid w:val="00D73EDA"/>
    <w:rsid w:val="00D7509A"/>
    <w:rsid w:val="00D763A9"/>
    <w:rsid w:val="00D77B59"/>
    <w:rsid w:val="00D80603"/>
    <w:rsid w:val="00D82884"/>
    <w:rsid w:val="00D82C57"/>
    <w:rsid w:val="00D84C0A"/>
    <w:rsid w:val="00D868F8"/>
    <w:rsid w:val="00D86BAE"/>
    <w:rsid w:val="00D87CEB"/>
    <w:rsid w:val="00D90E24"/>
    <w:rsid w:val="00D92F17"/>
    <w:rsid w:val="00DA0FFA"/>
    <w:rsid w:val="00DA163E"/>
    <w:rsid w:val="00DA28CB"/>
    <w:rsid w:val="00DA4039"/>
    <w:rsid w:val="00DA5BE0"/>
    <w:rsid w:val="00DA769C"/>
    <w:rsid w:val="00DA7D1F"/>
    <w:rsid w:val="00DB0CDE"/>
    <w:rsid w:val="00DB15B3"/>
    <w:rsid w:val="00DB4F6B"/>
    <w:rsid w:val="00DB715D"/>
    <w:rsid w:val="00DC1494"/>
    <w:rsid w:val="00DC23DF"/>
    <w:rsid w:val="00DC302F"/>
    <w:rsid w:val="00DC40EC"/>
    <w:rsid w:val="00DC5401"/>
    <w:rsid w:val="00DC6415"/>
    <w:rsid w:val="00DC7233"/>
    <w:rsid w:val="00DD0E3F"/>
    <w:rsid w:val="00DD1802"/>
    <w:rsid w:val="00DD2496"/>
    <w:rsid w:val="00DD2A8D"/>
    <w:rsid w:val="00DD32D8"/>
    <w:rsid w:val="00DD45F2"/>
    <w:rsid w:val="00DE022B"/>
    <w:rsid w:val="00DE0585"/>
    <w:rsid w:val="00DE2A52"/>
    <w:rsid w:val="00DE6796"/>
    <w:rsid w:val="00DE67D8"/>
    <w:rsid w:val="00DE74DB"/>
    <w:rsid w:val="00DF1AFE"/>
    <w:rsid w:val="00DF2CF1"/>
    <w:rsid w:val="00DF2D35"/>
    <w:rsid w:val="00DF4690"/>
    <w:rsid w:val="00DF5547"/>
    <w:rsid w:val="00E024E5"/>
    <w:rsid w:val="00E02612"/>
    <w:rsid w:val="00E05616"/>
    <w:rsid w:val="00E0764B"/>
    <w:rsid w:val="00E11455"/>
    <w:rsid w:val="00E20861"/>
    <w:rsid w:val="00E214F3"/>
    <w:rsid w:val="00E21C65"/>
    <w:rsid w:val="00E27054"/>
    <w:rsid w:val="00E27078"/>
    <w:rsid w:val="00E27358"/>
    <w:rsid w:val="00E27E91"/>
    <w:rsid w:val="00E30B43"/>
    <w:rsid w:val="00E32175"/>
    <w:rsid w:val="00E32C37"/>
    <w:rsid w:val="00E3325E"/>
    <w:rsid w:val="00E356E1"/>
    <w:rsid w:val="00E35F29"/>
    <w:rsid w:val="00E42FB9"/>
    <w:rsid w:val="00E50AE3"/>
    <w:rsid w:val="00E52210"/>
    <w:rsid w:val="00E532E4"/>
    <w:rsid w:val="00E53532"/>
    <w:rsid w:val="00E554BB"/>
    <w:rsid w:val="00E57B56"/>
    <w:rsid w:val="00E60283"/>
    <w:rsid w:val="00E617BA"/>
    <w:rsid w:val="00E63AB9"/>
    <w:rsid w:val="00E65B87"/>
    <w:rsid w:val="00E66488"/>
    <w:rsid w:val="00E6683C"/>
    <w:rsid w:val="00E66B84"/>
    <w:rsid w:val="00E676F5"/>
    <w:rsid w:val="00E7015B"/>
    <w:rsid w:val="00E81C33"/>
    <w:rsid w:val="00E841D2"/>
    <w:rsid w:val="00E84C50"/>
    <w:rsid w:val="00E87578"/>
    <w:rsid w:val="00E910BF"/>
    <w:rsid w:val="00E92019"/>
    <w:rsid w:val="00E92185"/>
    <w:rsid w:val="00E93BEA"/>
    <w:rsid w:val="00E94C6C"/>
    <w:rsid w:val="00E957B3"/>
    <w:rsid w:val="00EA08B9"/>
    <w:rsid w:val="00EA0F04"/>
    <w:rsid w:val="00EA50BA"/>
    <w:rsid w:val="00EA6649"/>
    <w:rsid w:val="00EB11CE"/>
    <w:rsid w:val="00EB2E99"/>
    <w:rsid w:val="00EB39D7"/>
    <w:rsid w:val="00EC420D"/>
    <w:rsid w:val="00EC5FF5"/>
    <w:rsid w:val="00ED20B3"/>
    <w:rsid w:val="00ED28A2"/>
    <w:rsid w:val="00ED383E"/>
    <w:rsid w:val="00ED4418"/>
    <w:rsid w:val="00ED762E"/>
    <w:rsid w:val="00EE2EAA"/>
    <w:rsid w:val="00EE4CCB"/>
    <w:rsid w:val="00EE4D13"/>
    <w:rsid w:val="00EE4D87"/>
    <w:rsid w:val="00EE57FA"/>
    <w:rsid w:val="00EE5DB4"/>
    <w:rsid w:val="00EE64B8"/>
    <w:rsid w:val="00EE65AC"/>
    <w:rsid w:val="00EF10D5"/>
    <w:rsid w:val="00EF2733"/>
    <w:rsid w:val="00EF32E3"/>
    <w:rsid w:val="00EF439E"/>
    <w:rsid w:val="00EF668F"/>
    <w:rsid w:val="00F00883"/>
    <w:rsid w:val="00F014DF"/>
    <w:rsid w:val="00F0331C"/>
    <w:rsid w:val="00F06E7C"/>
    <w:rsid w:val="00F07BA9"/>
    <w:rsid w:val="00F1089A"/>
    <w:rsid w:val="00F11396"/>
    <w:rsid w:val="00F16221"/>
    <w:rsid w:val="00F216FE"/>
    <w:rsid w:val="00F25354"/>
    <w:rsid w:val="00F26488"/>
    <w:rsid w:val="00F27529"/>
    <w:rsid w:val="00F3000A"/>
    <w:rsid w:val="00F302F9"/>
    <w:rsid w:val="00F31468"/>
    <w:rsid w:val="00F31B2F"/>
    <w:rsid w:val="00F34130"/>
    <w:rsid w:val="00F3473D"/>
    <w:rsid w:val="00F405CA"/>
    <w:rsid w:val="00F40E5B"/>
    <w:rsid w:val="00F410AC"/>
    <w:rsid w:val="00F414EE"/>
    <w:rsid w:val="00F421FF"/>
    <w:rsid w:val="00F43E3F"/>
    <w:rsid w:val="00F5490B"/>
    <w:rsid w:val="00F63523"/>
    <w:rsid w:val="00F64293"/>
    <w:rsid w:val="00F65ACF"/>
    <w:rsid w:val="00F70AC6"/>
    <w:rsid w:val="00F728CE"/>
    <w:rsid w:val="00F744C3"/>
    <w:rsid w:val="00F74959"/>
    <w:rsid w:val="00F75264"/>
    <w:rsid w:val="00F752A1"/>
    <w:rsid w:val="00F77181"/>
    <w:rsid w:val="00F804C5"/>
    <w:rsid w:val="00F8154F"/>
    <w:rsid w:val="00F81625"/>
    <w:rsid w:val="00F83F15"/>
    <w:rsid w:val="00F84D41"/>
    <w:rsid w:val="00F85535"/>
    <w:rsid w:val="00F861F6"/>
    <w:rsid w:val="00F86FFB"/>
    <w:rsid w:val="00F878C8"/>
    <w:rsid w:val="00F90C0B"/>
    <w:rsid w:val="00F93577"/>
    <w:rsid w:val="00FA0AB2"/>
    <w:rsid w:val="00FA1037"/>
    <w:rsid w:val="00FA1752"/>
    <w:rsid w:val="00FA313C"/>
    <w:rsid w:val="00FA522C"/>
    <w:rsid w:val="00FA6DB0"/>
    <w:rsid w:val="00FB4428"/>
    <w:rsid w:val="00FC09B6"/>
    <w:rsid w:val="00FC25B2"/>
    <w:rsid w:val="00FC3296"/>
    <w:rsid w:val="00FC3B3D"/>
    <w:rsid w:val="00FC57D1"/>
    <w:rsid w:val="00FD2917"/>
    <w:rsid w:val="00FD34D6"/>
    <w:rsid w:val="00FD379D"/>
    <w:rsid w:val="00FD55DC"/>
    <w:rsid w:val="00FE2255"/>
    <w:rsid w:val="00FE3D53"/>
    <w:rsid w:val="00FE4DBA"/>
    <w:rsid w:val="00FE50DD"/>
    <w:rsid w:val="00FF2FBA"/>
    <w:rsid w:val="00FF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6F60"/>
    <w:pPr>
      <w:widowControl w:val="0"/>
      <w:jc w:val="both"/>
    </w:pPr>
    <w:rPr>
      <w:rFonts w:ascii="Times New Roman" w:hAnsi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缺省文本"/>
    <w:basedOn w:val="a"/>
    <w:rsid w:val="00406F60"/>
    <w:pPr>
      <w:autoSpaceDE w:val="0"/>
      <w:autoSpaceDN w:val="0"/>
      <w:adjustRightInd w:val="0"/>
      <w:spacing w:line="360" w:lineRule="auto"/>
      <w:jc w:val="left"/>
    </w:pPr>
    <w:rPr>
      <w:kern w:val="0"/>
      <w:szCs w:val="24"/>
    </w:rPr>
  </w:style>
  <w:style w:type="paragraph" w:styleId="a4">
    <w:name w:val="Body Text"/>
    <w:basedOn w:val="a"/>
    <w:link w:val="Char"/>
    <w:rsid w:val="00406F60"/>
    <w:pPr>
      <w:adjustRightInd w:val="0"/>
      <w:spacing w:after="120"/>
      <w:textAlignment w:val="baseline"/>
    </w:pPr>
    <w:rPr>
      <w:kern w:val="0"/>
      <w:sz w:val="20"/>
      <w:lang w:val="x-none" w:eastAsia="x-none"/>
    </w:rPr>
  </w:style>
  <w:style w:type="character" w:customStyle="1" w:styleId="Char">
    <w:name w:val="正文文本 Char"/>
    <w:link w:val="a4"/>
    <w:rsid w:val="00406F60"/>
    <w:rPr>
      <w:rFonts w:ascii="Times New Roman" w:eastAsia="宋体" w:hAnsi="Times New Roman" w:cs="Times New Roman"/>
      <w:szCs w:val="20"/>
    </w:rPr>
  </w:style>
  <w:style w:type="paragraph" w:styleId="a5">
    <w:name w:val="header"/>
    <w:basedOn w:val="a"/>
    <w:link w:val="Char0"/>
    <w:uiPriority w:val="99"/>
    <w:unhideWhenUsed/>
    <w:rsid w:val="00A057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0">
    <w:name w:val="页眉 Char"/>
    <w:link w:val="a5"/>
    <w:uiPriority w:val="99"/>
    <w:rsid w:val="00A0571F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0571F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Char1">
    <w:name w:val="页脚 Char"/>
    <w:link w:val="a6"/>
    <w:uiPriority w:val="99"/>
    <w:rsid w:val="00A0571F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AC2253"/>
    <w:rPr>
      <w:kern w:val="0"/>
      <w:sz w:val="18"/>
      <w:szCs w:val="18"/>
      <w:lang w:val="x-none" w:eastAsia="x-none"/>
    </w:rPr>
  </w:style>
  <w:style w:type="character" w:customStyle="1" w:styleId="Char2">
    <w:name w:val="批注框文本 Char"/>
    <w:link w:val="a7"/>
    <w:uiPriority w:val="99"/>
    <w:semiHidden/>
    <w:rsid w:val="00AC2253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752D09"/>
    <w:pPr>
      <w:ind w:firstLineChars="200" w:firstLine="420"/>
    </w:pPr>
  </w:style>
  <w:style w:type="character" w:styleId="a9">
    <w:name w:val="Hyperlink"/>
    <w:uiPriority w:val="99"/>
    <w:unhideWhenUsed/>
    <w:rsid w:val="00340C30"/>
    <w:rPr>
      <w:color w:val="0000FF"/>
      <w:u w:val="single"/>
    </w:rPr>
  </w:style>
  <w:style w:type="character" w:customStyle="1" w:styleId="aa">
    <w:name w:val="已访问的超链接"/>
    <w:uiPriority w:val="99"/>
    <w:semiHidden/>
    <w:unhideWhenUsed/>
    <w:rsid w:val="00CB7622"/>
    <w:rPr>
      <w:color w:val="800080"/>
      <w:u w:val="single"/>
    </w:rPr>
  </w:style>
  <w:style w:type="character" w:customStyle="1" w:styleId="def">
    <w:name w:val="def"/>
    <w:basedOn w:val="a0"/>
    <w:rsid w:val="001E56C1"/>
  </w:style>
  <w:style w:type="character" w:customStyle="1" w:styleId="apple-style-span">
    <w:name w:val="apple-style-span"/>
    <w:basedOn w:val="a0"/>
    <w:rsid w:val="00F25354"/>
  </w:style>
  <w:style w:type="paragraph" w:customStyle="1" w:styleId="ordinary-output">
    <w:name w:val="ordinary-output"/>
    <w:basedOn w:val="a"/>
    <w:rsid w:val="000B0B1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rsid w:val="000B0B11"/>
  </w:style>
  <w:style w:type="paragraph" w:styleId="ab">
    <w:name w:val="Normal (Web)"/>
    <w:basedOn w:val="a"/>
    <w:uiPriority w:val="99"/>
    <w:semiHidden/>
    <w:unhideWhenUsed/>
    <w:rsid w:val="00340E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c">
    <w:name w:val="Strong"/>
    <w:uiPriority w:val="22"/>
    <w:qFormat/>
    <w:rsid w:val="001968EB"/>
    <w:rPr>
      <w:b/>
      <w:bCs/>
    </w:rPr>
  </w:style>
  <w:style w:type="character" w:customStyle="1" w:styleId="mi">
    <w:name w:val="mi"/>
    <w:rsid w:val="00D5747D"/>
  </w:style>
  <w:style w:type="character" w:customStyle="1" w:styleId="mjxassistivemathml">
    <w:name w:val="mjx_assistive_mathml"/>
    <w:rsid w:val="00D5747D"/>
  </w:style>
  <w:style w:type="character" w:customStyle="1" w:styleId="mo">
    <w:name w:val="mo"/>
    <w:rsid w:val="00D5747D"/>
  </w:style>
  <w:style w:type="character" w:customStyle="1" w:styleId="mn">
    <w:name w:val="mn"/>
    <w:rsid w:val="00B249BA"/>
  </w:style>
  <w:style w:type="character" w:styleId="ad">
    <w:name w:val="annotation reference"/>
    <w:uiPriority w:val="99"/>
    <w:semiHidden/>
    <w:unhideWhenUsed/>
    <w:rsid w:val="00ED4418"/>
    <w:rPr>
      <w:sz w:val="21"/>
      <w:szCs w:val="21"/>
    </w:rPr>
  </w:style>
  <w:style w:type="paragraph" w:styleId="ae">
    <w:name w:val="annotation text"/>
    <w:basedOn w:val="a"/>
    <w:link w:val="Char3"/>
    <w:uiPriority w:val="99"/>
    <w:semiHidden/>
    <w:unhideWhenUsed/>
    <w:rsid w:val="00ED4418"/>
    <w:pPr>
      <w:jc w:val="left"/>
    </w:pPr>
  </w:style>
  <w:style w:type="character" w:customStyle="1" w:styleId="Char3">
    <w:name w:val="批注文字 Char"/>
    <w:link w:val="ae"/>
    <w:uiPriority w:val="99"/>
    <w:semiHidden/>
    <w:rsid w:val="00ED4418"/>
    <w:rPr>
      <w:rFonts w:ascii="Times New Roman" w:hAnsi="Times New Roman"/>
      <w:kern w:val="2"/>
      <w:sz w:val="21"/>
    </w:rPr>
  </w:style>
  <w:style w:type="paragraph" w:styleId="af">
    <w:name w:val="annotation subject"/>
    <w:basedOn w:val="ae"/>
    <w:next w:val="ae"/>
    <w:link w:val="Char4"/>
    <w:uiPriority w:val="99"/>
    <w:semiHidden/>
    <w:unhideWhenUsed/>
    <w:rsid w:val="00ED4418"/>
    <w:rPr>
      <w:b/>
      <w:bCs/>
    </w:rPr>
  </w:style>
  <w:style w:type="character" w:customStyle="1" w:styleId="Char4">
    <w:name w:val="批注主题 Char"/>
    <w:link w:val="af"/>
    <w:uiPriority w:val="99"/>
    <w:semiHidden/>
    <w:rsid w:val="00ED4418"/>
    <w:rPr>
      <w:rFonts w:ascii="Times New Roman" w:hAnsi="Times New Roman"/>
      <w:b/>
      <w:bCs/>
      <w:kern w:val="2"/>
      <w:sz w:val="21"/>
    </w:rPr>
  </w:style>
  <w:style w:type="character" w:styleId="af0">
    <w:name w:val="Placeholder Text"/>
    <w:basedOn w:val="a0"/>
    <w:uiPriority w:val="99"/>
    <w:semiHidden/>
    <w:rsid w:val="00330046"/>
    <w:rPr>
      <w:color w:val="808080"/>
    </w:rPr>
  </w:style>
  <w:style w:type="character" w:customStyle="1" w:styleId="token">
    <w:name w:val="token"/>
    <w:basedOn w:val="a0"/>
    <w:rsid w:val="00330046"/>
  </w:style>
  <w:style w:type="paragraph" w:styleId="HTML">
    <w:name w:val="HTML Preformatted"/>
    <w:basedOn w:val="a"/>
    <w:link w:val="HTMLChar"/>
    <w:uiPriority w:val="99"/>
    <w:unhideWhenUsed/>
    <w:rsid w:val="00D26C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26C1A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6F60"/>
    <w:pPr>
      <w:widowControl w:val="0"/>
      <w:jc w:val="both"/>
    </w:pPr>
    <w:rPr>
      <w:rFonts w:ascii="Times New Roman" w:hAnsi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缺省文本"/>
    <w:basedOn w:val="a"/>
    <w:rsid w:val="00406F60"/>
    <w:pPr>
      <w:autoSpaceDE w:val="0"/>
      <w:autoSpaceDN w:val="0"/>
      <w:adjustRightInd w:val="0"/>
      <w:spacing w:line="360" w:lineRule="auto"/>
      <w:jc w:val="left"/>
    </w:pPr>
    <w:rPr>
      <w:kern w:val="0"/>
      <w:szCs w:val="24"/>
    </w:rPr>
  </w:style>
  <w:style w:type="paragraph" w:styleId="a4">
    <w:name w:val="Body Text"/>
    <w:basedOn w:val="a"/>
    <w:link w:val="Char"/>
    <w:rsid w:val="00406F60"/>
    <w:pPr>
      <w:adjustRightInd w:val="0"/>
      <w:spacing w:after="120"/>
      <w:textAlignment w:val="baseline"/>
    </w:pPr>
    <w:rPr>
      <w:kern w:val="0"/>
      <w:sz w:val="20"/>
      <w:lang w:val="x-none" w:eastAsia="x-none"/>
    </w:rPr>
  </w:style>
  <w:style w:type="character" w:customStyle="1" w:styleId="Char">
    <w:name w:val="正文文本 Char"/>
    <w:link w:val="a4"/>
    <w:rsid w:val="00406F60"/>
    <w:rPr>
      <w:rFonts w:ascii="Times New Roman" w:eastAsia="宋体" w:hAnsi="Times New Roman" w:cs="Times New Roman"/>
      <w:szCs w:val="20"/>
    </w:rPr>
  </w:style>
  <w:style w:type="paragraph" w:styleId="a5">
    <w:name w:val="header"/>
    <w:basedOn w:val="a"/>
    <w:link w:val="Char0"/>
    <w:uiPriority w:val="99"/>
    <w:unhideWhenUsed/>
    <w:rsid w:val="00A057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0">
    <w:name w:val="页眉 Char"/>
    <w:link w:val="a5"/>
    <w:uiPriority w:val="99"/>
    <w:rsid w:val="00A0571F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0571F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Char1">
    <w:name w:val="页脚 Char"/>
    <w:link w:val="a6"/>
    <w:uiPriority w:val="99"/>
    <w:rsid w:val="00A0571F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AC2253"/>
    <w:rPr>
      <w:kern w:val="0"/>
      <w:sz w:val="18"/>
      <w:szCs w:val="18"/>
      <w:lang w:val="x-none" w:eastAsia="x-none"/>
    </w:rPr>
  </w:style>
  <w:style w:type="character" w:customStyle="1" w:styleId="Char2">
    <w:name w:val="批注框文本 Char"/>
    <w:link w:val="a7"/>
    <w:uiPriority w:val="99"/>
    <w:semiHidden/>
    <w:rsid w:val="00AC2253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752D09"/>
    <w:pPr>
      <w:ind w:firstLineChars="200" w:firstLine="420"/>
    </w:pPr>
  </w:style>
  <w:style w:type="character" w:styleId="a9">
    <w:name w:val="Hyperlink"/>
    <w:uiPriority w:val="99"/>
    <w:unhideWhenUsed/>
    <w:rsid w:val="00340C30"/>
    <w:rPr>
      <w:color w:val="0000FF"/>
      <w:u w:val="single"/>
    </w:rPr>
  </w:style>
  <w:style w:type="character" w:customStyle="1" w:styleId="aa">
    <w:name w:val="已访问的超链接"/>
    <w:uiPriority w:val="99"/>
    <w:semiHidden/>
    <w:unhideWhenUsed/>
    <w:rsid w:val="00CB7622"/>
    <w:rPr>
      <w:color w:val="800080"/>
      <w:u w:val="single"/>
    </w:rPr>
  </w:style>
  <w:style w:type="character" w:customStyle="1" w:styleId="def">
    <w:name w:val="def"/>
    <w:basedOn w:val="a0"/>
    <w:rsid w:val="001E56C1"/>
  </w:style>
  <w:style w:type="character" w:customStyle="1" w:styleId="apple-style-span">
    <w:name w:val="apple-style-span"/>
    <w:basedOn w:val="a0"/>
    <w:rsid w:val="00F25354"/>
  </w:style>
  <w:style w:type="paragraph" w:customStyle="1" w:styleId="ordinary-output">
    <w:name w:val="ordinary-output"/>
    <w:basedOn w:val="a"/>
    <w:rsid w:val="000B0B1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rsid w:val="000B0B11"/>
  </w:style>
  <w:style w:type="paragraph" w:styleId="ab">
    <w:name w:val="Normal (Web)"/>
    <w:basedOn w:val="a"/>
    <w:uiPriority w:val="99"/>
    <w:semiHidden/>
    <w:unhideWhenUsed/>
    <w:rsid w:val="00340E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c">
    <w:name w:val="Strong"/>
    <w:uiPriority w:val="22"/>
    <w:qFormat/>
    <w:rsid w:val="001968EB"/>
    <w:rPr>
      <w:b/>
      <w:bCs/>
    </w:rPr>
  </w:style>
  <w:style w:type="character" w:customStyle="1" w:styleId="mi">
    <w:name w:val="mi"/>
    <w:rsid w:val="00D5747D"/>
  </w:style>
  <w:style w:type="character" w:customStyle="1" w:styleId="mjxassistivemathml">
    <w:name w:val="mjx_assistive_mathml"/>
    <w:rsid w:val="00D5747D"/>
  </w:style>
  <w:style w:type="character" w:customStyle="1" w:styleId="mo">
    <w:name w:val="mo"/>
    <w:rsid w:val="00D5747D"/>
  </w:style>
  <w:style w:type="character" w:customStyle="1" w:styleId="mn">
    <w:name w:val="mn"/>
    <w:rsid w:val="00B249BA"/>
  </w:style>
  <w:style w:type="character" w:styleId="ad">
    <w:name w:val="annotation reference"/>
    <w:uiPriority w:val="99"/>
    <w:semiHidden/>
    <w:unhideWhenUsed/>
    <w:rsid w:val="00ED4418"/>
    <w:rPr>
      <w:sz w:val="21"/>
      <w:szCs w:val="21"/>
    </w:rPr>
  </w:style>
  <w:style w:type="paragraph" w:styleId="ae">
    <w:name w:val="annotation text"/>
    <w:basedOn w:val="a"/>
    <w:link w:val="Char3"/>
    <w:uiPriority w:val="99"/>
    <w:semiHidden/>
    <w:unhideWhenUsed/>
    <w:rsid w:val="00ED4418"/>
    <w:pPr>
      <w:jc w:val="left"/>
    </w:pPr>
  </w:style>
  <w:style w:type="character" w:customStyle="1" w:styleId="Char3">
    <w:name w:val="批注文字 Char"/>
    <w:link w:val="ae"/>
    <w:uiPriority w:val="99"/>
    <w:semiHidden/>
    <w:rsid w:val="00ED4418"/>
    <w:rPr>
      <w:rFonts w:ascii="Times New Roman" w:hAnsi="Times New Roman"/>
      <w:kern w:val="2"/>
      <w:sz w:val="21"/>
    </w:rPr>
  </w:style>
  <w:style w:type="paragraph" w:styleId="af">
    <w:name w:val="annotation subject"/>
    <w:basedOn w:val="ae"/>
    <w:next w:val="ae"/>
    <w:link w:val="Char4"/>
    <w:uiPriority w:val="99"/>
    <w:semiHidden/>
    <w:unhideWhenUsed/>
    <w:rsid w:val="00ED4418"/>
    <w:rPr>
      <w:b/>
      <w:bCs/>
    </w:rPr>
  </w:style>
  <w:style w:type="character" w:customStyle="1" w:styleId="Char4">
    <w:name w:val="批注主题 Char"/>
    <w:link w:val="af"/>
    <w:uiPriority w:val="99"/>
    <w:semiHidden/>
    <w:rsid w:val="00ED4418"/>
    <w:rPr>
      <w:rFonts w:ascii="Times New Roman" w:hAnsi="Times New Roman"/>
      <w:b/>
      <w:bCs/>
      <w:kern w:val="2"/>
      <w:sz w:val="21"/>
    </w:rPr>
  </w:style>
  <w:style w:type="character" w:styleId="af0">
    <w:name w:val="Placeholder Text"/>
    <w:basedOn w:val="a0"/>
    <w:uiPriority w:val="99"/>
    <w:semiHidden/>
    <w:rsid w:val="00330046"/>
    <w:rPr>
      <w:color w:val="808080"/>
    </w:rPr>
  </w:style>
  <w:style w:type="character" w:customStyle="1" w:styleId="token">
    <w:name w:val="token"/>
    <w:basedOn w:val="a0"/>
    <w:rsid w:val="00330046"/>
  </w:style>
  <w:style w:type="paragraph" w:styleId="HTML">
    <w:name w:val="HTML Preformatted"/>
    <w:basedOn w:val="a"/>
    <w:link w:val="HTMLChar"/>
    <w:uiPriority w:val="99"/>
    <w:unhideWhenUsed/>
    <w:rsid w:val="00D26C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26C1A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05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6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59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87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7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4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1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49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60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96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4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40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wmf"/><Relationship Id="rId18" Type="http://schemas.openxmlformats.org/officeDocument/2006/relationships/package" Target="embeddings/Microsoft_Visio___2.vsdx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__1.vsdx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F5F4BB-0E66-431C-B071-0851A145A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9</Pages>
  <Words>696</Words>
  <Characters>3969</Characters>
  <Application>Microsoft Office Word</Application>
  <DocSecurity>0</DocSecurity>
  <Lines>33</Lines>
  <Paragraphs>9</Paragraphs>
  <ScaleCrop>false</ScaleCrop>
  <Company/>
  <LinksUpToDate>false</LinksUpToDate>
  <CharactersWithSpaces>4656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liguisheng</dc:creator>
  <cp:lastModifiedBy>陈飞宇</cp:lastModifiedBy>
  <cp:revision>18</cp:revision>
  <dcterms:created xsi:type="dcterms:W3CDTF">2018-09-13T07:40:00Z</dcterms:created>
  <dcterms:modified xsi:type="dcterms:W3CDTF">2018-09-13T10:14:00Z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TWinEqns">
    <vt:bool>true</vt:bool>
  </property>
</Properties>
</file>